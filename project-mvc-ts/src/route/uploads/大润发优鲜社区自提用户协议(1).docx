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6F23" w14:textId="77777777" w:rsidR="002A3CAD" w:rsidRDefault="00924617">
      <w:pPr>
        <w:spacing w:afterLines="50" w:after="156"/>
        <w:jc w:val="center"/>
        <w:rPr>
          <w:rFonts w:ascii="Times New Roman" w:eastAsia="宋体" w:hAnsi="Times New Roman" w:cs="Times New Roman"/>
          <w:b/>
          <w:sz w:val="28"/>
        </w:rPr>
      </w:pPr>
      <w:r>
        <w:rPr>
          <w:rFonts w:ascii="Times New Roman" w:eastAsia="宋体" w:hAnsi="Times New Roman" w:cs="Times New Roman" w:hint="eastAsia"/>
          <w:b/>
          <w:sz w:val="28"/>
        </w:rPr>
        <w:t>大润</w:t>
      </w:r>
      <w:proofErr w:type="gramStart"/>
      <w:r>
        <w:rPr>
          <w:rFonts w:ascii="Times New Roman" w:eastAsia="宋体" w:hAnsi="Times New Roman" w:cs="Times New Roman" w:hint="eastAsia"/>
          <w:b/>
          <w:sz w:val="28"/>
        </w:rPr>
        <w:t>发优鲜</w:t>
      </w:r>
      <w:proofErr w:type="gramEnd"/>
      <w:r>
        <w:rPr>
          <w:rFonts w:ascii="Times New Roman" w:eastAsia="宋体" w:hAnsi="Times New Roman" w:cs="Times New Roman" w:hint="eastAsia"/>
          <w:b/>
          <w:sz w:val="28"/>
        </w:rPr>
        <w:t>APP</w:t>
      </w:r>
      <w:r>
        <w:rPr>
          <w:rFonts w:ascii="Times New Roman" w:eastAsia="宋体" w:hAnsi="Times New Roman" w:cs="Times New Roman" w:hint="eastAsia"/>
          <w:b/>
          <w:sz w:val="28"/>
        </w:rPr>
        <w:t>社区</w:t>
      </w:r>
      <w:r>
        <w:rPr>
          <w:rFonts w:ascii="Times New Roman" w:eastAsia="宋体" w:hAnsi="Times New Roman" w:cs="Times New Roman"/>
          <w:b/>
          <w:sz w:val="28"/>
        </w:rPr>
        <w:t>自提用户协议</w:t>
      </w:r>
    </w:p>
    <w:p w14:paraId="0DD56D95" w14:textId="6D239BF7" w:rsidR="002A3CAD" w:rsidRDefault="00924617">
      <w:pPr>
        <w:spacing w:afterLines="50" w:after="156"/>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【签署提示】</w:t>
      </w:r>
      <w:proofErr w:type="gramStart"/>
      <w:r>
        <w:rPr>
          <w:rFonts w:ascii="Times New Roman" w:eastAsia="宋体" w:hAnsi="Times New Roman" w:cs="Times New Roman"/>
          <w:color w:val="191F25"/>
          <w:szCs w:val="21"/>
          <w:shd w:val="clear" w:color="auto" w:fill="FFFFFF"/>
        </w:rPr>
        <w:t>本服务</w:t>
      </w:r>
      <w:proofErr w:type="gramEnd"/>
      <w:r>
        <w:rPr>
          <w:rFonts w:ascii="Times New Roman" w:eastAsia="宋体" w:hAnsi="Times New Roman" w:cs="Times New Roman"/>
          <w:color w:val="191F25"/>
          <w:szCs w:val="21"/>
          <w:shd w:val="clear" w:color="auto" w:fill="FFFFFF"/>
        </w:rPr>
        <w:t>协议</w:t>
      </w:r>
      <w:r>
        <w:rPr>
          <w:rFonts w:ascii="Times New Roman" w:eastAsia="宋体" w:hAnsi="Times New Roman" w:cs="Times New Roman" w:hint="eastAsia"/>
          <w:color w:val="191F25"/>
          <w:szCs w:val="21"/>
          <w:shd w:val="clear" w:color="auto" w:fill="FFFFFF"/>
        </w:rPr>
        <w:t>（以下称“本协议”）</w:t>
      </w:r>
      <w:r>
        <w:rPr>
          <w:rFonts w:ascii="Times New Roman" w:eastAsia="宋体" w:hAnsi="Times New Roman" w:cs="Times New Roman"/>
          <w:color w:val="191F25"/>
          <w:szCs w:val="21"/>
          <w:shd w:val="clear" w:color="auto" w:fill="FFFFFF"/>
        </w:rPr>
        <w:t>是您</w:t>
      </w:r>
      <w:ins w:id="0" w:author="Administrator" w:date="2022-04-28T14:47:00Z">
        <w:r w:rsidR="008E12D3">
          <w:rPr>
            <w:rFonts w:ascii="Times New Roman" w:eastAsia="宋体" w:hAnsi="Times New Roman" w:cs="Times New Roman" w:hint="eastAsia"/>
            <w:color w:val="191F25"/>
            <w:szCs w:val="21"/>
            <w:shd w:val="clear" w:color="auto" w:fill="FFFFFF"/>
          </w:rPr>
          <w:t>（或“用户”）</w:t>
        </w:r>
      </w:ins>
      <w:r>
        <w:rPr>
          <w:rFonts w:ascii="Times New Roman" w:eastAsia="宋体" w:hAnsi="Times New Roman" w:cs="Times New Roman"/>
          <w:color w:val="191F25"/>
          <w:szCs w:val="21"/>
          <w:shd w:val="clear" w:color="auto" w:fill="FFFFFF"/>
        </w:rPr>
        <w:t>与</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提供的信息服务等相关事宜所订立的协议。</w:t>
      </w:r>
      <w:r>
        <w:rPr>
          <w:rFonts w:ascii="Times New Roman" w:eastAsia="宋体" w:hAnsi="Times New Roman" w:cs="Times New Roman"/>
          <w:b/>
          <w:color w:val="191F25"/>
          <w:szCs w:val="21"/>
          <w:u w:val="single"/>
          <w:shd w:val="clear" w:color="auto" w:fill="FFFFFF"/>
        </w:rPr>
        <w:t>请您仔细阅读本协议，您勾选</w:t>
      </w:r>
      <w:r>
        <w:rPr>
          <w:rFonts w:ascii="Times New Roman" w:eastAsia="宋体" w:hAnsi="Times New Roman" w:cs="Times New Roman" w:hint="eastAsia"/>
          <w:b/>
          <w:color w:val="191F25"/>
          <w:szCs w:val="21"/>
          <w:u w:val="single"/>
          <w:shd w:val="clear" w:color="auto" w:fill="FFFFFF"/>
        </w:rPr>
        <w:t>“</w:t>
      </w:r>
      <w:r>
        <w:rPr>
          <w:rFonts w:ascii="Times New Roman" w:eastAsia="宋体" w:hAnsi="Times New Roman" w:cs="Times New Roman"/>
          <w:b/>
          <w:color w:val="191F25"/>
          <w:szCs w:val="21"/>
          <w:u w:val="single"/>
          <w:shd w:val="clear" w:color="auto" w:fill="FFFFFF"/>
        </w:rPr>
        <w:t>同意并接受《</w:t>
      </w:r>
      <w:r>
        <w:rPr>
          <w:rFonts w:ascii="Times New Roman" w:eastAsia="宋体" w:hAnsi="Times New Roman" w:cs="Times New Roman" w:hint="eastAsia"/>
          <w:b/>
          <w:color w:val="191F25"/>
          <w:szCs w:val="21"/>
          <w:u w:val="single"/>
          <w:shd w:val="clear" w:color="auto" w:fill="FFFFFF"/>
        </w:rPr>
        <w:t>大润发优鲜</w:t>
      </w:r>
      <w:r>
        <w:rPr>
          <w:rFonts w:ascii="Times New Roman" w:eastAsia="宋体" w:hAnsi="Times New Roman" w:cs="Times New Roman" w:hint="eastAsia"/>
          <w:b/>
          <w:color w:val="191F25"/>
          <w:szCs w:val="21"/>
          <w:u w:val="single"/>
          <w:shd w:val="clear" w:color="auto" w:fill="FFFFFF"/>
        </w:rPr>
        <w:t>APP</w:t>
      </w:r>
      <w:r>
        <w:rPr>
          <w:rFonts w:ascii="Times New Roman" w:eastAsia="宋体" w:hAnsi="Times New Roman" w:cs="Times New Roman" w:hint="eastAsia"/>
          <w:b/>
          <w:color w:val="191F25"/>
          <w:szCs w:val="21"/>
          <w:u w:val="single"/>
          <w:shd w:val="clear" w:color="auto" w:fill="FFFFFF"/>
        </w:rPr>
        <w:t>社区</w:t>
      </w:r>
      <w:r>
        <w:rPr>
          <w:rFonts w:ascii="Times New Roman" w:eastAsia="宋体" w:hAnsi="Times New Roman" w:cs="Times New Roman"/>
          <w:b/>
          <w:color w:val="191F25"/>
          <w:szCs w:val="21"/>
          <w:u w:val="single"/>
          <w:shd w:val="clear" w:color="auto" w:fill="FFFFFF"/>
        </w:rPr>
        <w:t>自提用户协议》</w:t>
      </w:r>
      <w:r>
        <w:rPr>
          <w:rFonts w:ascii="Times New Roman" w:eastAsia="宋体" w:hAnsi="Times New Roman" w:cs="Times New Roman" w:hint="eastAsia"/>
          <w:b/>
          <w:color w:val="191F25"/>
          <w:szCs w:val="21"/>
          <w:u w:val="single"/>
          <w:shd w:val="clear" w:color="auto" w:fill="FFFFFF"/>
        </w:rPr>
        <w:t>”</w:t>
      </w:r>
      <w:r>
        <w:rPr>
          <w:rFonts w:ascii="Times New Roman" w:eastAsia="宋体" w:hAnsi="Times New Roman" w:cs="Times New Roman"/>
          <w:b/>
          <w:color w:val="191F25"/>
          <w:szCs w:val="21"/>
          <w:u w:val="single"/>
          <w:shd w:val="clear" w:color="auto" w:fill="FFFFFF"/>
        </w:rPr>
        <w:t>并点击使用服务后，</w:t>
      </w:r>
      <w:proofErr w:type="gramStart"/>
      <w:r>
        <w:rPr>
          <w:rFonts w:ascii="Times New Roman" w:eastAsia="宋体" w:hAnsi="Times New Roman" w:cs="Times New Roman"/>
          <w:b/>
          <w:color w:val="191F25"/>
          <w:szCs w:val="21"/>
          <w:u w:val="single"/>
          <w:shd w:val="clear" w:color="auto" w:fill="FFFFFF"/>
        </w:rPr>
        <w:t>本服务</w:t>
      </w:r>
      <w:proofErr w:type="gramEnd"/>
      <w:r>
        <w:rPr>
          <w:rFonts w:ascii="Times New Roman" w:eastAsia="宋体" w:hAnsi="Times New Roman" w:cs="Times New Roman"/>
          <w:b/>
          <w:color w:val="191F25"/>
          <w:szCs w:val="21"/>
          <w:u w:val="single"/>
          <w:shd w:val="clear" w:color="auto" w:fill="FFFFFF"/>
        </w:rPr>
        <w:t>协议对您产生约束力。</w:t>
      </w:r>
      <w:r>
        <w:rPr>
          <w:rFonts w:ascii="Times New Roman" w:eastAsia="宋体" w:hAnsi="Times New Roman" w:cs="Times New Roman"/>
          <w:color w:val="191F25"/>
          <w:szCs w:val="21"/>
          <w:shd w:val="clear" w:color="auto" w:fill="FFFFFF"/>
        </w:rPr>
        <w:t>您应当在使用服务之前认真阅读、充分理解全部条款的内容，如您对条款有任何疑问，应及时向</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客</w:t>
      </w:r>
      <w:proofErr w:type="gramStart"/>
      <w:r>
        <w:rPr>
          <w:rFonts w:ascii="Times New Roman" w:eastAsia="宋体" w:hAnsi="Times New Roman" w:cs="Times New Roman"/>
          <w:color w:val="191F25"/>
          <w:szCs w:val="21"/>
          <w:shd w:val="clear" w:color="auto" w:fill="FFFFFF"/>
        </w:rPr>
        <w:t>服进行</w:t>
      </w:r>
      <w:proofErr w:type="gramEnd"/>
      <w:r>
        <w:rPr>
          <w:rFonts w:ascii="Times New Roman" w:eastAsia="宋体" w:hAnsi="Times New Roman" w:cs="Times New Roman"/>
          <w:color w:val="191F25"/>
          <w:szCs w:val="21"/>
          <w:shd w:val="clear" w:color="auto" w:fill="FFFFFF"/>
        </w:rPr>
        <w:t>咨询。</w:t>
      </w:r>
    </w:p>
    <w:p w14:paraId="4FD994C4"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b/>
          <w:color w:val="191F25"/>
          <w:szCs w:val="21"/>
          <w:shd w:val="clear" w:color="auto" w:fill="FFFFFF"/>
        </w:rPr>
        <w:t>定义</w:t>
      </w:r>
    </w:p>
    <w:p w14:paraId="692D0069" w14:textId="2D0E0437" w:rsidR="002A3CAD" w:rsidRDefault="00924617">
      <w:pPr>
        <w:pStyle w:val="a9"/>
        <w:numPr>
          <w:ilvl w:val="0"/>
          <w:numId w:val="2"/>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b/>
          <w:color w:val="191F25"/>
          <w:szCs w:val="21"/>
          <w:shd w:val="clear" w:color="auto" w:fill="FFFFFF"/>
        </w:rPr>
        <w:t>社区自提服务</w:t>
      </w:r>
      <w:r>
        <w:rPr>
          <w:rFonts w:ascii="Times New Roman" w:eastAsia="宋体" w:hAnsi="Times New Roman" w:cs="Times New Roman" w:hint="eastAsia"/>
          <w:color w:val="191F25"/>
          <w:szCs w:val="21"/>
          <w:shd w:val="clear" w:color="auto" w:fill="FFFFFF"/>
        </w:rPr>
        <w:t>：</w:t>
      </w:r>
      <w:r>
        <w:rPr>
          <w:rFonts w:ascii="宋体" w:eastAsia="宋体" w:hAnsi="宋体" w:hint="eastAsia"/>
        </w:rPr>
        <w:t>指用户在大润发线上平台的社区自提场景下购买商品时可供选择的一种履约方式，选择“社区自提”后，用户可根据大润发线上平台显示的社区提货点地址</w:t>
      </w:r>
      <w:ins w:id="1" w:author="Administrator" w:date="2022-04-28T14:35:00Z">
        <w:r w:rsidR="0076044C">
          <w:rPr>
            <w:rFonts w:ascii="宋体" w:eastAsia="宋体" w:hAnsi="宋体" w:hint="eastAsia"/>
          </w:rPr>
          <w:t>自行</w:t>
        </w:r>
      </w:ins>
      <w:r>
        <w:rPr>
          <w:rFonts w:ascii="宋体" w:eastAsia="宋体" w:hAnsi="宋体" w:hint="eastAsia"/>
        </w:rPr>
        <w:t>进行选择，并在自</w:t>
      </w:r>
      <w:proofErr w:type="gramStart"/>
      <w:r>
        <w:rPr>
          <w:rFonts w:ascii="宋体" w:eastAsia="宋体" w:hAnsi="宋体" w:hint="eastAsia"/>
        </w:rPr>
        <w:t>提时间</w:t>
      </w:r>
      <w:proofErr w:type="gramEnd"/>
      <w:r>
        <w:rPr>
          <w:rFonts w:ascii="宋体" w:eastAsia="宋体" w:hAnsi="宋体" w:hint="eastAsia"/>
        </w:rPr>
        <w:t>段内自行到提货点提货。</w:t>
      </w:r>
    </w:p>
    <w:p w14:paraId="7E75BAD8"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b/>
          <w:color w:val="191F25"/>
          <w:szCs w:val="21"/>
          <w:shd w:val="clear" w:color="auto" w:fill="FFFFFF"/>
        </w:rPr>
        <w:t>服务协议的确认和接受</w:t>
      </w:r>
    </w:p>
    <w:p w14:paraId="058DF698" w14:textId="2906AA83" w:rsidR="002A3CAD" w:rsidRDefault="00924617">
      <w:pPr>
        <w:pStyle w:val="a9"/>
        <w:numPr>
          <w:ilvl w:val="0"/>
          <w:numId w:val="3"/>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在您使用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的服务之前请认真阅读</w:t>
      </w:r>
      <w:ins w:id="2" w:author="Administrator" w:date="2022-04-28T14:36:00Z">
        <w:r w:rsidR="0076044C">
          <w:rPr>
            <w:rFonts w:ascii="Times New Roman" w:eastAsia="宋体" w:hAnsi="Times New Roman" w:cs="Times New Roman" w:hint="eastAsia"/>
            <w:color w:val="191F25"/>
            <w:szCs w:val="21"/>
            <w:shd w:val="clear" w:color="auto" w:fill="FFFFFF"/>
          </w:rPr>
          <w:t>本协议</w:t>
        </w:r>
      </w:ins>
      <w:r>
        <w:rPr>
          <w:rFonts w:ascii="Times New Roman" w:eastAsia="宋体" w:hAnsi="Times New Roman" w:cs="Times New Roman"/>
          <w:color w:val="191F25"/>
          <w:szCs w:val="21"/>
          <w:shd w:val="clear" w:color="auto" w:fill="FFFFFF"/>
        </w:rPr>
        <w:t>全部条款内容。如您对服务协议有任何疑问的，</w:t>
      </w:r>
      <w:r>
        <w:rPr>
          <w:rFonts w:ascii="Times New Roman" w:eastAsia="宋体" w:hAnsi="Times New Roman" w:cs="Times New Roman" w:hint="eastAsia"/>
          <w:color w:val="191F25"/>
          <w:szCs w:val="21"/>
          <w:shd w:val="clear" w:color="auto" w:fill="FFFFFF"/>
        </w:rPr>
        <w:t>请</w:t>
      </w:r>
      <w:r>
        <w:rPr>
          <w:rFonts w:ascii="Times New Roman" w:eastAsia="宋体" w:hAnsi="Times New Roman" w:cs="Times New Roman"/>
          <w:color w:val="191F25"/>
          <w:szCs w:val="21"/>
          <w:shd w:val="clear" w:color="auto" w:fill="FFFFFF"/>
        </w:rPr>
        <w:t>联系</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客服咨询，如不同意，您有权拒绝使用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提供的服务。一旦您使用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的服务，即表示您已充分阅读、理解并接受</w:t>
      </w:r>
      <w:proofErr w:type="gramStart"/>
      <w:r>
        <w:rPr>
          <w:rFonts w:ascii="Times New Roman" w:eastAsia="宋体" w:hAnsi="Times New Roman" w:cs="Times New Roman"/>
          <w:color w:val="191F25"/>
          <w:szCs w:val="21"/>
          <w:shd w:val="clear" w:color="auto" w:fill="FFFFFF"/>
        </w:rPr>
        <w:t>本服务</w:t>
      </w:r>
      <w:proofErr w:type="gramEnd"/>
      <w:r>
        <w:rPr>
          <w:rFonts w:ascii="Times New Roman" w:eastAsia="宋体" w:hAnsi="Times New Roman" w:cs="Times New Roman"/>
          <w:color w:val="191F25"/>
          <w:szCs w:val="21"/>
          <w:shd w:val="clear" w:color="auto" w:fill="FFFFFF"/>
        </w:rPr>
        <w:t>协议的全部内容，</w:t>
      </w:r>
      <w:proofErr w:type="gramStart"/>
      <w:r>
        <w:rPr>
          <w:rFonts w:ascii="Times New Roman" w:eastAsia="宋体" w:hAnsi="Times New Roman" w:cs="Times New Roman"/>
          <w:color w:val="191F25"/>
          <w:szCs w:val="21"/>
          <w:shd w:val="clear" w:color="auto" w:fill="FFFFFF"/>
        </w:rPr>
        <w:t>本服务</w:t>
      </w:r>
      <w:proofErr w:type="gramEnd"/>
      <w:r>
        <w:rPr>
          <w:rFonts w:ascii="Times New Roman" w:eastAsia="宋体" w:hAnsi="Times New Roman" w:cs="Times New Roman"/>
          <w:color w:val="191F25"/>
          <w:szCs w:val="21"/>
          <w:shd w:val="clear" w:color="auto" w:fill="FFFFFF"/>
        </w:rPr>
        <w:t>协议即对您产生约束力。届时您不应以未阅读（理解或同意）服务协议的内容为由，主张服务协议无效，或要求撤销服务协议。</w:t>
      </w:r>
    </w:p>
    <w:p w14:paraId="3239DE17" w14:textId="77777777" w:rsidR="002A3CAD" w:rsidRDefault="00924617">
      <w:pPr>
        <w:pStyle w:val="a9"/>
        <w:numPr>
          <w:ilvl w:val="0"/>
          <w:numId w:val="3"/>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本协议内容包括服务协议正文及所有</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已经发布的或将来可能发布的各类规则。所有规则为本协议不可分割的组成部分，与服务协议正文具有同等法律效力。</w:t>
      </w:r>
      <w:proofErr w:type="gramStart"/>
      <w:r>
        <w:rPr>
          <w:rFonts w:ascii="Times New Roman" w:eastAsia="宋体" w:hAnsi="Times New Roman" w:cs="Times New Roman"/>
          <w:color w:val="191F25"/>
          <w:szCs w:val="21"/>
          <w:shd w:val="clear" w:color="auto" w:fill="FFFFFF"/>
        </w:rPr>
        <w:t>您承诺</w:t>
      </w:r>
      <w:proofErr w:type="gramEnd"/>
      <w:r>
        <w:rPr>
          <w:rFonts w:ascii="Times New Roman" w:eastAsia="宋体" w:hAnsi="Times New Roman" w:cs="Times New Roman"/>
          <w:color w:val="191F25"/>
          <w:szCs w:val="21"/>
          <w:shd w:val="clear" w:color="auto" w:fill="FFFFFF"/>
        </w:rPr>
        <w:t>接受并遵守本协议的约定，如果您不同意本协议的约定，您应立即停止使用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的服务。</w:t>
      </w:r>
    </w:p>
    <w:p w14:paraId="7109ED06" w14:textId="77777777" w:rsidR="002A3CAD" w:rsidRDefault="00924617">
      <w:pPr>
        <w:pStyle w:val="a9"/>
        <w:numPr>
          <w:ilvl w:val="0"/>
          <w:numId w:val="3"/>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有权根据国家法律法规的更新、产品和服务规则的调整需要不时地制订、修改本协议或各类规则，并在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公示或向您的账户推送消息通知您。如您继续使用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的服务的，即表示您接受经修订的协议和规则。</w:t>
      </w:r>
    </w:p>
    <w:p w14:paraId="24D6E2C3"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b/>
          <w:color w:val="191F25"/>
          <w:szCs w:val="21"/>
          <w:shd w:val="clear" w:color="auto" w:fill="FFFFFF"/>
        </w:rPr>
        <w:t>服务</w:t>
      </w:r>
      <w:r>
        <w:rPr>
          <w:rFonts w:ascii="Times New Roman" w:eastAsia="宋体" w:hAnsi="Times New Roman" w:cs="Times New Roman" w:hint="eastAsia"/>
          <w:b/>
          <w:color w:val="191F25"/>
          <w:szCs w:val="21"/>
          <w:shd w:val="clear" w:color="auto" w:fill="FFFFFF"/>
        </w:rPr>
        <w:t>内容</w:t>
      </w:r>
    </w:p>
    <w:p w14:paraId="62C615C0" w14:textId="6D68BB5A" w:rsidR="002A3CAD" w:rsidRDefault="00924617">
      <w:pPr>
        <w:pStyle w:val="a9"/>
        <w:numPr>
          <w:ilvl w:val="0"/>
          <w:numId w:val="4"/>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用户可以通过</w:t>
      </w:r>
      <w:r>
        <w:rPr>
          <w:rFonts w:ascii="Times New Roman" w:eastAsia="宋体" w:hAnsi="Times New Roman" w:cs="Times New Roman" w:hint="eastAsia"/>
          <w:color w:val="191F25"/>
          <w:szCs w:val="21"/>
          <w:shd w:val="clear" w:color="auto" w:fill="FFFFFF"/>
        </w:rPr>
        <w:t>大润发线上平台下</w:t>
      </w:r>
      <w:r>
        <w:rPr>
          <w:rFonts w:ascii="Times New Roman" w:eastAsia="宋体" w:hAnsi="Times New Roman" w:cs="Times New Roman"/>
          <w:color w:val="191F25"/>
          <w:szCs w:val="21"/>
          <w:shd w:val="clear" w:color="auto" w:fill="FFFFFF"/>
        </w:rPr>
        <w:t>社区自提订单。</w:t>
      </w:r>
      <w:bookmarkStart w:id="3" w:name="_GoBack"/>
      <w:bookmarkEnd w:id="3"/>
    </w:p>
    <w:p w14:paraId="643D4874" w14:textId="043C98D0" w:rsidR="002A3CAD" w:rsidRDefault="00924617">
      <w:pPr>
        <w:pStyle w:val="a9"/>
        <w:numPr>
          <w:ilvl w:val="0"/>
          <w:numId w:val="4"/>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根据用户提交的订单信息，包括</w:t>
      </w:r>
      <w:r>
        <w:rPr>
          <w:rFonts w:ascii="Times New Roman" w:eastAsia="宋体" w:hAnsi="Times New Roman" w:cs="Times New Roman" w:hint="eastAsia"/>
          <w:color w:val="191F25"/>
          <w:szCs w:val="21"/>
          <w:shd w:val="clear" w:color="auto" w:fill="FFFFFF"/>
        </w:rPr>
        <w:t>但不限于自提人信息（姓名、联系电话）</w:t>
      </w:r>
      <w:r>
        <w:rPr>
          <w:rFonts w:ascii="Times New Roman" w:eastAsia="宋体" w:hAnsi="Times New Roman" w:cs="Times New Roman"/>
          <w:color w:val="191F25"/>
          <w:szCs w:val="21"/>
          <w:shd w:val="clear" w:color="auto" w:fill="FFFFFF"/>
        </w:rPr>
        <w:t>、</w:t>
      </w:r>
      <w:r>
        <w:rPr>
          <w:rFonts w:ascii="Times New Roman" w:eastAsia="宋体" w:hAnsi="Times New Roman" w:cs="Times New Roman" w:hint="eastAsia"/>
          <w:color w:val="191F25"/>
          <w:szCs w:val="21"/>
          <w:shd w:val="clear" w:color="auto" w:fill="FFFFFF"/>
        </w:rPr>
        <w:t>提货点、</w:t>
      </w:r>
      <w:r>
        <w:rPr>
          <w:rFonts w:ascii="Times New Roman" w:eastAsia="宋体" w:hAnsi="Times New Roman" w:cs="Times New Roman"/>
          <w:color w:val="191F25"/>
          <w:szCs w:val="21"/>
          <w:shd w:val="clear" w:color="auto" w:fill="FFFFFF"/>
        </w:rPr>
        <w:t>自提时间、订单商品等，生成自提订单，并在用户支付后将订单信息推送至</w:t>
      </w:r>
      <w:del w:id="4" w:author="Administrator" w:date="2022-04-28T15:02:00Z">
        <w:r w:rsidDel="00981F94">
          <w:rPr>
            <w:rFonts w:ascii="Times New Roman" w:eastAsia="宋体" w:hAnsi="Times New Roman" w:cs="Times New Roman" w:hint="eastAsia"/>
            <w:color w:val="191F25"/>
            <w:szCs w:val="21"/>
            <w:shd w:val="clear" w:color="auto" w:fill="FFFFFF"/>
          </w:rPr>
          <w:delText>商家</w:delText>
        </w:r>
      </w:del>
      <w:ins w:id="5" w:author="Administrator" w:date="2022-04-28T15:02:00Z">
        <w:r w:rsidR="00981F94">
          <w:rPr>
            <w:rFonts w:ascii="Times New Roman" w:eastAsia="宋体" w:hAnsi="Times New Roman" w:cs="Times New Roman" w:hint="eastAsia"/>
            <w:color w:val="191F25"/>
            <w:szCs w:val="21"/>
            <w:shd w:val="clear" w:color="auto" w:fill="FFFFFF"/>
          </w:rPr>
          <w:t>大</w:t>
        </w:r>
        <w:proofErr w:type="gramStart"/>
        <w:r w:rsidR="00981F94">
          <w:rPr>
            <w:rFonts w:ascii="Times New Roman" w:eastAsia="宋体" w:hAnsi="Times New Roman" w:cs="Times New Roman" w:hint="eastAsia"/>
            <w:color w:val="191F25"/>
            <w:szCs w:val="21"/>
            <w:shd w:val="clear" w:color="auto" w:fill="FFFFFF"/>
          </w:rPr>
          <w:t>润发门店</w:t>
        </w:r>
      </w:ins>
      <w:proofErr w:type="gramEnd"/>
      <w:r>
        <w:rPr>
          <w:rFonts w:ascii="Times New Roman" w:eastAsia="宋体" w:hAnsi="Times New Roman" w:cs="Times New Roman" w:hint="eastAsia"/>
          <w:color w:val="191F25"/>
          <w:szCs w:val="21"/>
          <w:shd w:val="clear" w:color="auto" w:fill="FFFFFF"/>
        </w:rPr>
        <w:t>备货</w:t>
      </w:r>
      <w:r>
        <w:rPr>
          <w:rFonts w:ascii="Times New Roman" w:eastAsia="宋体" w:hAnsi="Times New Roman" w:cs="Times New Roman"/>
          <w:color w:val="191F25"/>
          <w:szCs w:val="21"/>
          <w:shd w:val="clear" w:color="auto" w:fill="FFFFFF"/>
        </w:rPr>
        <w:t>，</w:t>
      </w:r>
      <w:r>
        <w:rPr>
          <w:rFonts w:ascii="Times New Roman" w:eastAsia="宋体" w:hAnsi="Times New Roman" w:cs="Times New Roman" w:hint="eastAsia"/>
          <w:color w:val="191F25"/>
          <w:szCs w:val="21"/>
          <w:shd w:val="clear" w:color="auto" w:fill="FFFFFF"/>
        </w:rPr>
        <w:t>并提醒用户根据大润发线上平台显示的信息，及时前往提货点提货</w:t>
      </w:r>
      <w:r>
        <w:rPr>
          <w:rFonts w:ascii="Times New Roman" w:eastAsia="宋体" w:hAnsi="Times New Roman" w:cs="Times New Roman"/>
          <w:color w:val="191F25"/>
          <w:szCs w:val="21"/>
          <w:shd w:val="clear" w:color="auto" w:fill="FFFFFF"/>
        </w:rPr>
        <w:t>。</w:t>
      </w:r>
    </w:p>
    <w:p w14:paraId="1E1184F3" w14:textId="7A29A8FF" w:rsidR="002A3CAD" w:rsidDel="008E12D3" w:rsidRDefault="00924617">
      <w:pPr>
        <w:pStyle w:val="a9"/>
        <w:numPr>
          <w:ilvl w:val="0"/>
          <w:numId w:val="4"/>
        </w:numPr>
        <w:spacing w:afterLines="50" w:after="156"/>
        <w:ind w:left="284" w:firstLineChars="0" w:hanging="284"/>
        <w:rPr>
          <w:del w:id="6" w:author="Administrator" w:date="2022-04-28T14:44:00Z"/>
          <w:rFonts w:ascii="Times New Roman" w:eastAsia="宋体" w:hAnsi="Times New Roman" w:cs="Times New Roman"/>
          <w:color w:val="191F25"/>
          <w:szCs w:val="21"/>
          <w:shd w:val="clear" w:color="auto" w:fill="FFFFFF"/>
        </w:rPr>
      </w:pPr>
      <w:del w:id="7" w:author="Administrator" w:date="2022-04-28T14:44:00Z">
        <w:r w:rsidDel="008E12D3">
          <w:rPr>
            <w:rFonts w:ascii="Times New Roman" w:eastAsia="宋体" w:hAnsi="Times New Roman" w:cs="Times New Roman"/>
            <w:color w:val="191F25"/>
            <w:szCs w:val="21"/>
            <w:highlight w:val="green"/>
            <w:shd w:val="clear" w:color="auto" w:fill="FFFFFF"/>
          </w:rPr>
          <w:delText>在本协议项下，</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仅为用户和商家提供达成双方社区自提订单的撮合服</w:delText>
        </w:r>
        <w:commentRangeStart w:id="8"/>
        <w:commentRangeStart w:id="9"/>
        <w:commentRangeStart w:id="10"/>
        <w:commentRangeEnd w:id="8"/>
        <w:r w:rsidDel="008E12D3">
          <w:commentReference w:id="8"/>
        </w:r>
      </w:del>
      <w:commentRangeEnd w:id="9"/>
      <w:r w:rsidR="00973424">
        <w:rPr>
          <w:rStyle w:val="a8"/>
        </w:rPr>
        <w:commentReference w:id="9"/>
      </w:r>
      <w:commentRangeEnd w:id="10"/>
      <w:r w:rsidR="00973424">
        <w:rPr>
          <w:rStyle w:val="a8"/>
        </w:rPr>
        <w:commentReference w:id="10"/>
      </w:r>
      <w:del w:id="11" w:author="Administrator" w:date="2022-04-28T14:44:00Z">
        <w:r w:rsidDel="008E12D3">
          <w:rPr>
            <w:rFonts w:ascii="Times New Roman" w:eastAsia="宋体" w:hAnsi="Times New Roman" w:cs="Times New Roman"/>
            <w:color w:val="191F25"/>
            <w:szCs w:val="21"/>
            <w:highlight w:val="green"/>
            <w:shd w:val="clear" w:color="auto" w:fill="FFFFFF"/>
          </w:rPr>
          <w:delText>务。用户与商家达成的社区自提服务过程中产生的全部权利义务，包括但不限于没有取到商品、商品未及时准备、商品品质、质量和价值分歧等，由用户与商家间的违约方承担，与</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无关</w:delText>
        </w:r>
        <w:r w:rsidDel="008E12D3">
          <w:rPr>
            <w:rFonts w:ascii="Times New Roman" w:eastAsia="宋体" w:hAnsi="Times New Roman" w:cs="Times New Roman"/>
            <w:color w:val="191F25"/>
            <w:szCs w:val="21"/>
            <w:shd w:val="clear" w:color="auto" w:fill="FFFFFF"/>
          </w:rPr>
          <w:delText>。</w:delText>
        </w:r>
      </w:del>
    </w:p>
    <w:p w14:paraId="59AB20B8" w14:textId="357089CE" w:rsidR="002A3CAD" w:rsidDel="008E12D3" w:rsidRDefault="00924617">
      <w:pPr>
        <w:pStyle w:val="a9"/>
        <w:numPr>
          <w:ilvl w:val="0"/>
          <w:numId w:val="4"/>
        </w:numPr>
        <w:spacing w:afterLines="50" w:after="156"/>
        <w:ind w:left="284" w:firstLineChars="0" w:hanging="284"/>
        <w:rPr>
          <w:del w:id="12" w:author="Administrator" w:date="2022-04-28T14:44:00Z"/>
          <w:rFonts w:ascii="Times New Roman" w:eastAsia="宋体" w:hAnsi="Times New Roman" w:cs="Times New Roman"/>
          <w:color w:val="191F25"/>
          <w:szCs w:val="21"/>
          <w:highlight w:val="green"/>
          <w:shd w:val="clear" w:color="auto" w:fill="FFFFFF"/>
        </w:rPr>
      </w:pPr>
      <w:del w:id="13" w:author="Administrator" w:date="2022-04-28T14:44:00Z">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受理用户和商家的投诉，并联系对方对投诉进行调查核实。若用户对商家进行投诉，</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有权按照</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相关规则或法律法规相关规定追究商家的法律责任；另外，</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有权禁止受投诉商家使用</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服务。若商家对用户进行投诉，</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有权暂时禁止受投诉用户使用</w:delText>
        </w:r>
        <w:r w:rsidDel="008E12D3">
          <w:rPr>
            <w:rFonts w:ascii="Times New Roman" w:eastAsia="宋体" w:hAnsi="Times New Roman" w:cs="Times New Roman" w:hint="eastAsia"/>
            <w:color w:val="191F25"/>
            <w:szCs w:val="21"/>
            <w:highlight w:val="green"/>
            <w:shd w:val="clear" w:color="auto" w:fill="FFFFFF"/>
          </w:rPr>
          <w:delText>大润发线上平台</w:delText>
        </w:r>
        <w:r w:rsidDel="008E12D3">
          <w:rPr>
            <w:rFonts w:ascii="Times New Roman" w:eastAsia="宋体" w:hAnsi="Times New Roman" w:cs="Times New Roman"/>
            <w:color w:val="191F25"/>
            <w:szCs w:val="21"/>
            <w:highlight w:val="green"/>
            <w:shd w:val="clear" w:color="auto" w:fill="FFFFFF"/>
          </w:rPr>
          <w:delText>服务。</w:delText>
        </w:r>
      </w:del>
    </w:p>
    <w:p w14:paraId="151315FA" w14:textId="77777777" w:rsidR="002A3CAD" w:rsidRDefault="00924617">
      <w:pPr>
        <w:pStyle w:val="a9"/>
        <w:numPr>
          <w:ilvl w:val="0"/>
          <w:numId w:val="4"/>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lastRenderedPageBreak/>
        <w:t>社区自</w:t>
      </w:r>
      <w:proofErr w:type="gramStart"/>
      <w:r>
        <w:rPr>
          <w:rFonts w:ascii="Times New Roman" w:eastAsia="宋体" w:hAnsi="Times New Roman" w:cs="Times New Roman"/>
          <w:color w:val="191F25"/>
          <w:szCs w:val="21"/>
          <w:shd w:val="clear" w:color="auto" w:fill="FFFFFF"/>
        </w:rPr>
        <w:t>提服务</w:t>
      </w:r>
      <w:proofErr w:type="gramEnd"/>
      <w:r>
        <w:rPr>
          <w:rFonts w:ascii="Times New Roman" w:eastAsia="宋体" w:hAnsi="Times New Roman" w:cs="Times New Roman"/>
          <w:color w:val="191F25"/>
          <w:szCs w:val="21"/>
          <w:shd w:val="clear" w:color="auto" w:fill="FFFFFF"/>
        </w:rPr>
        <w:t>只能为已开通社区自</w:t>
      </w:r>
      <w:proofErr w:type="gramStart"/>
      <w:r>
        <w:rPr>
          <w:rFonts w:ascii="Times New Roman" w:eastAsia="宋体" w:hAnsi="Times New Roman" w:cs="Times New Roman"/>
          <w:color w:val="191F25"/>
          <w:szCs w:val="21"/>
          <w:shd w:val="clear" w:color="auto" w:fill="FFFFFF"/>
        </w:rPr>
        <w:t>提服务</w:t>
      </w:r>
      <w:proofErr w:type="gramEnd"/>
      <w:r>
        <w:rPr>
          <w:rFonts w:ascii="Times New Roman" w:eastAsia="宋体" w:hAnsi="Times New Roman" w:cs="Times New Roman"/>
          <w:color w:val="191F25"/>
          <w:szCs w:val="21"/>
          <w:shd w:val="clear" w:color="auto" w:fill="FFFFFF"/>
        </w:rPr>
        <w:t>的城市的用户提供服务</w:t>
      </w:r>
      <w:r>
        <w:rPr>
          <w:rFonts w:ascii="Times New Roman" w:eastAsia="宋体" w:hAnsi="Times New Roman" w:cs="Times New Roman" w:hint="eastAsia"/>
          <w:color w:val="191F25"/>
          <w:szCs w:val="21"/>
          <w:shd w:val="clear" w:color="auto" w:fill="FFFFFF"/>
        </w:rPr>
        <w:t>，具体以大润发线上平台展示为准</w:t>
      </w:r>
      <w:r>
        <w:rPr>
          <w:rFonts w:ascii="Times New Roman" w:eastAsia="宋体" w:hAnsi="Times New Roman" w:cs="Times New Roman"/>
          <w:color w:val="191F25"/>
          <w:szCs w:val="21"/>
          <w:shd w:val="clear" w:color="auto" w:fill="FFFFFF"/>
        </w:rPr>
        <w:t>。</w:t>
      </w:r>
      <w:r>
        <w:rPr>
          <w:rFonts w:ascii="Times New Roman" w:eastAsia="宋体" w:hAnsi="Times New Roman" w:cs="Times New Roman" w:hint="eastAsia"/>
          <w:color w:val="191F25"/>
          <w:szCs w:val="21"/>
          <w:shd w:val="clear" w:color="auto" w:fill="FFFFFF"/>
        </w:rPr>
        <w:t>自</w:t>
      </w:r>
      <w:proofErr w:type="gramStart"/>
      <w:r>
        <w:rPr>
          <w:rFonts w:ascii="Times New Roman" w:eastAsia="宋体" w:hAnsi="Times New Roman" w:cs="Times New Roman" w:hint="eastAsia"/>
          <w:color w:val="191F25"/>
          <w:szCs w:val="21"/>
          <w:shd w:val="clear" w:color="auto" w:fill="FFFFFF"/>
        </w:rPr>
        <w:t>提服务</w:t>
      </w:r>
      <w:proofErr w:type="gramEnd"/>
      <w:r>
        <w:rPr>
          <w:rFonts w:ascii="Times New Roman" w:eastAsia="宋体" w:hAnsi="Times New Roman" w:cs="Times New Roman" w:hint="eastAsia"/>
          <w:color w:val="191F25"/>
          <w:szCs w:val="21"/>
          <w:shd w:val="clear" w:color="auto" w:fill="FFFFFF"/>
        </w:rPr>
        <w:t>的收费标准（如有）将根据线下服务、购买商品金额、提货时间等不同而有所差异，具体以用户订单提交时显示的金额为准。</w:t>
      </w:r>
    </w:p>
    <w:p w14:paraId="183ED736"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hint="eastAsia"/>
          <w:b/>
          <w:color w:val="191F25"/>
          <w:szCs w:val="21"/>
          <w:shd w:val="clear" w:color="auto" w:fill="FFFFFF"/>
        </w:rPr>
        <w:t>自提规则</w:t>
      </w:r>
    </w:p>
    <w:p w14:paraId="3DD2FFB8" w14:textId="77777777" w:rsidR="002A3CAD" w:rsidRDefault="00924617">
      <w:pPr>
        <w:pStyle w:val="a9"/>
        <w:numPr>
          <w:ilvl w:val="0"/>
          <w:numId w:val="5"/>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为了确保用户能够顺利提货，用户需要填写提货人信息（包括但不限于姓名、联系电话）后下单，且在大润发线上平台显示的自</w:t>
      </w:r>
      <w:proofErr w:type="gramStart"/>
      <w:r>
        <w:rPr>
          <w:rFonts w:ascii="Times New Roman" w:eastAsia="宋体" w:hAnsi="Times New Roman" w:cs="Times New Roman" w:hint="eastAsia"/>
          <w:color w:val="191F25"/>
          <w:szCs w:val="21"/>
          <w:shd w:val="clear" w:color="auto" w:fill="FFFFFF"/>
        </w:rPr>
        <w:t>提时间</w:t>
      </w:r>
      <w:proofErr w:type="gramEnd"/>
      <w:r>
        <w:rPr>
          <w:rFonts w:ascii="Times New Roman" w:eastAsia="宋体" w:hAnsi="Times New Roman" w:cs="Times New Roman" w:hint="eastAsia"/>
          <w:color w:val="191F25"/>
          <w:szCs w:val="21"/>
          <w:shd w:val="clear" w:color="auto" w:fill="FFFFFF"/>
        </w:rPr>
        <w:t>段内前往提货点完成提货。</w:t>
      </w:r>
    </w:p>
    <w:p w14:paraId="62A90C29" w14:textId="0A234F6A" w:rsidR="002A3CAD" w:rsidRDefault="00924617">
      <w:pPr>
        <w:pStyle w:val="a9"/>
        <w:numPr>
          <w:ilvl w:val="0"/>
          <w:numId w:val="5"/>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为保障用户的权益，请用户到达提货点后当场核对</w:t>
      </w:r>
      <w:ins w:id="14" w:author="Administrator" w:date="2022-04-28T14:47:00Z">
        <w:r w:rsidR="008E12D3">
          <w:rPr>
            <w:rFonts w:ascii="Times New Roman" w:eastAsia="宋体" w:hAnsi="Times New Roman" w:cs="Times New Roman" w:hint="eastAsia"/>
            <w:color w:val="191F25"/>
            <w:szCs w:val="21"/>
            <w:shd w:val="clear" w:color="auto" w:fill="FFFFFF"/>
          </w:rPr>
          <w:t>验收</w:t>
        </w:r>
      </w:ins>
      <w:r>
        <w:rPr>
          <w:rFonts w:ascii="Times New Roman" w:eastAsia="宋体" w:hAnsi="Times New Roman" w:cs="Times New Roman" w:hint="eastAsia"/>
          <w:color w:val="191F25"/>
          <w:szCs w:val="21"/>
          <w:shd w:val="clear" w:color="auto" w:fill="FFFFFF"/>
        </w:rPr>
        <w:t>，包括但不限于：外包装、商品名称、规格、数量、金额等是否与订单一致，冷冻、鲜活食品的性状是否有变化，商品表面质量问题、商品的生产日期</w:t>
      </w:r>
      <w:r>
        <w:rPr>
          <w:rFonts w:ascii="Times New Roman" w:eastAsia="宋体" w:hAnsi="Times New Roman" w:cs="Times New Roman"/>
          <w:color w:val="191F25"/>
          <w:szCs w:val="21"/>
          <w:shd w:val="clear" w:color="auto" w:fill="FFFFFF"/>
        </w:rPr>
        <w:t>/</w:t>
      </w:r>
      <w:r>
        <w:rPr>
          <w:rFonts w:ascii="Times New Roman" w:eastAsia="宋体" w:hAnsi="Times New Roman" w:cs="Times New Roman"/>
          <w:color w:val="191F25"/>
          <w:szCs w:val="21"/>
          <w:shd w:val="clear" w:color="auto" w:fill="FFFFFF"/>
        </w:rPr>
        <w:t>保质期、商品本身标识是否可辨、商品的防伪标签是否已损坏等。如用户在验货时发现商品存在前述问题，用户可以联系</w:t>
      </w:r>
      <w:commentRangeStart w:id="15"/>
      <w:r>
        <w:rPr>
          <w:rFonts w:ascii="Times New Roman" w:eastAsia="宋体" w:hAnsi="Times New Roman" w:cs="Times New Roman"/>
          <w:color w:val="191F25"/>
          <w:szCs w:val="21"/>
          <w:shd w:val="clear" w:color="auto" w:fill="FFFFFF"/>
        </w:rPr>
        <w:t>提货点</w:t>
      </w:r>
      <w:r>
        <w:rPr>
          <w:rFonts w:ascii="Times New Roman" w:eastAsia="宋体" w:hAnsi="Times New Roman" w:cs="Times New Roman" w:hint="eastAsia"/>
          <w:color w:val="191F25"/>
          <w:szCs w:val="21"/>
          <w:shd w:val="clear" w:color="auto" w:fill="FFFFFF"/>
        </w:rPr>
        <w:t>工作人员</w:t>
      </w:r>
      <w:commentRangeEnd w:id="15"/>
      <w:r>
        <w:rPr>
          <w:rStyle w:val="a8"/>
        </w:rPr>
        <w:commentReference w:id="15"/>
      </w:r>
      <w:r>
        <w:rPr>
          <w:rFonts w:ascii="Times New Roman" w:eastAsia="宋体" w:hAnsi="Times New Roman" w:cs="Times New Roman"/>
          <w:color w:val="191F25"/>
          <w:szCs w:val="21"/>
          <w:shd w:val="clear" w:color="auto" w:fill="FFFFFF"/>
        </w:rPr>
        <w:t>确认，可以拒收问题商品，并将问题商品交由对应</w:t>
      </w:r>
      <w:r>
        <w:rPr>
          <w:rFonts w:ascii="Times New Roman" w:eastAsia="宋体" w:hAnsi="Times New Roman" w:cs="Times New Roman" w:hint="eastAsia"/>
          <w:color w:val="191F25"/>
          <w:szCs w:val="21"/>
          <w:shd w:val="clear" w:color="auto" w:fill="FFFFFF"/>
        </w:rPr>
        <w:t>工作人员</w:t>
      </w:r>
      <w:r>
        <w:rPr>
          <w:rFonts w:ascii="Times New Roman" w:eastAsia="宋体" w:hAnsi="Times New Roman" w:cs="Times New Roman"/>
          <w:color w:val="191F25"/>
          <w:szCs w:val="21"/>
          <w:shd w:val="clear" w:color="auto" w:fill="FFFFFF"/>
        </w:rPr>
        <w:t>退回，若以上问题确认无误后用户可以进行签收。</w:t>
      </w:r>
      <w:r>
        <w:rPr>
          <w:rFonts w:ascii="Times New Roman" w:eastAsia="宋体" w:hAnsi="Times New Roman" w:cs="Times New Roman" w:hint="eastAsia"/>
          <w:color w:val="191F25"/>
          <w:szCs w:val="21"/>
          <w:shd w:val="clear" w:color="auto" w:fill="FFFFFF"/>
        </w:rPr>
        <w:t>如</w:t>
      </w:r>
      <w:r>
        <w:rPr>
          <w:rFonts w:ascii="Times New Roman" w:eastAsia="宋体" w:hAnsi="Times New Roman" w:cs="Times New Roman"/>
          <w:color w:val="191F25"/>
          <w:szCs w:val="21"/>
          <w:shd w:val="clear" w:color="auto" w:fill="FFFFFF"/>
        </w:rPr>
        <w:t>用户委托他人对商品进行签收，代收人享有与用户同等的权利，视为用户本人签收。</w:t>
      </w:r>
    </w:p>
    <w:p w14:paraId="7CC99F69" w14:textId="77777777" w:rsidR="002A3CAD" w:rsidRDefault="00924617">
      <w:pPr>
        <w:pStyle w:val="a9"/>
        <w:numPr>
          <w:ilvl w:val="0"/>
          <w:numId w:val="5"/>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因生鲜商品保鲜期较短，用户需要在商品送达提货点后的自</w:t>
      </w:r>
      <w:proofErr w:type="gramStart"/>
      <w:r>
        <w:rPr>
          <w:rFonts w:ascii="Times New Roman" w:eastAsia="宋体" w:hAnsi="Times New Roman" w:cs="Times New Roman"/>
          <w:color w:val="191F25"/>
          <w:szCs w:val="21"/>
          <w:shd w:val="clear" w:color="auto" w:fill="FFFFFF"/>
        </w:rPr>
        <w:t>提时间</w:t>
      </w:r>
      <w:proofErr w:type="gramEnd"/>
      <w:r>
        <w:rPr>
          <w:rFonts w:ascii="Times New Roman" w:eastAsia="宋体" w:hAnsi="Times New Roman" w:cs="Times New Roman"/>
          <w:color w:val="191F25"/>
          <w:szCs w:val="21"/>
          <w:shd w:val="clear" w:color="auto" w:fill="FFFFFF"/>
        </w:rPr>
        <w:t>段内尽快完成提货，以免影响商品使用。如用户提早或延迟提货导致包括但不限于等待、商品丢失、商品品质及质量下降、订单无法退款等，用户需自行承担责任，</w:t>
      </w:r>
      <w:commentRangeStart w:id="16"/>
      <w:r>
        <w:rPr>
          <w:rFonts w:ascii="Times New Roman" w:eastAsia="宋体" w:hAnsi="Times New Roman" w:cs="Times New Roman"/>
          <w:color w:val="191F25"/>
          <w:szCs w:val="21"/>
          <w:shd w:val="clear" w:color="auto" w:fill="FFFFFF"/>
        </w:rPr>
        <w:t>不支持退款处理</w:t>
      </w:r>
      <w:commentRangeEnd w:id="16"/>
      <w:r>
        <w:rPr>
          <w:rStyle w:val="a8"/>
        </w:rPr>
        <w:commentReference w:id="16"/>
      </w:r>
      <w:r>
        <w:rPr>
          <w:rFonts w:ascii="Times New Roman" w:eastAsia="宋体" w:hAnsi="Times New Roman" w:cs="Times New Roman"/>
          <w:color w:val="191F25"/>
          <w:szCs w:val="21"/>
          <w:shd w:val="clear" w:color="auto" w:fill="FFFFFF"/>
        </w:rPr>
        <w:t>。</w:t>
      </w:r>
    </w:p>
    <w:p w14:paraId="2F81FB4D" w14:textId="1ADF86D7" w:rsidR="002A3CAD" w:rsidRPr="008C4A7D" w:rsidRDefault="00924617">
      <w:pPr>
        <w:pStyle w:val="a9"/>
        <w:numPr>
          <w:ilvl w:val="0"/>
          <w:numId w:val="5"/>
        </w:numPr>
        <w:spacing w:afterLines="50" w:after="156"/>
        <w:ind w:left="284" w:firstLineChars="0" w:hanging="284"/>
        <w:rPr>
          <w:rFonts w:ascii="Times New Roman" w:eastAsia="宋体" w:hAnsi="Times New Roman" w:cs="Times New Roman"/>
          <w:b/>
          <w:bCs/>
          <w:color w:val="191F25"/>
          <w:szCs w:val="21"/>
          <w:highlight w:val="yellow"/>
          <w:shd w:val="clear" w:color="auto" w:fill="FFFFFF"/>
        </w:rPr>
      </w:pPr>
      <w:r>
        <w:rPr>
          <w:rFonts w:ascii="Times New Roman" w:eastAsia="宋体" w:hAnsi="Times New Roman" w:cs="Times New Roman"/>
          <w:color w:val="191F25"/>
          <w:szCs w:val="21"/>
          <w:shd w:val="clear" w:color="auto" w:fill="FFFFFF"/>
        </w:rPr>
        <w:t>自提时间：</w:t>
      </w:r>
      <w:r>
        <w:rPr>
          <w:rFonts w:ascii="Times New Roman" w:eastAsia="宋体" w:hAnsi="Times New Roman" w:cs="Times New Roman"/>
          <w:color w:val="191F25"/>
          <w:szCs w:val="21"/>
          <w:highlight w:val="yellow"/>
          <w:shd w:val="clear" w:color="auto" w:fill="FFFFFF"/>
        </w:rPr>
        <w:t>用户在自提订单生成后在订单详情可查看预计的自提时间</w:t>
      </w:r>
      <w:r>
        <w:rPr>
          <w:rFonts w:ascii="Times New Roman" w:eastAsia="宋体" w:hAnsi="Times New Roman" w:cs="Times New Roman" w:hint="eastAsia"/>
          <w:color w:val="191F25"/>
          <w:szCs w:val="21"/>
          <w:highlight w:val="yellow"/>
          <w:shd w:val="clear" w:color="auto" w:fill="FFFFFF"/>
        </w:rPr>
        <w:t>，通常情况下，</w:t>
      </w:r>
      <w:r>
        <w:rPr>
          <w:rFonts w:ascii="Times New Roman" w:eastAsia="宋体" w:hAnsi="Times New Roman" w:cs="Times New Roman" w:hint="eastAsia"/>
          <w:b/>
          <w:color w:val="191F25"/>
          <w:szCs w:val="21"/>
          <w:highlight w:val="yellow"/>
          <w:shd w:val="clear" w:color="auto" w:fill="FFFFFF"/>
        </w:rPr>
        <w:t>当日</w:t>
      </w:r>
      <w:ins w:id="17" w:author="Administrator" w:date="2022-04-28T14:52:00Z">
        <w:r w:rsidR="008C4A7D">
          <w:rPr>
            <w:rFonts w:ascii="Times New Roman" w:eastAsia="宋体" w:hAnsi="Times New Roman" w:cs="Times New Roman" w:hint="eastAsia"/>
            <w:b/>
            <w:color w:val="191F25"/>
            <w:szCs w:val="21"/>
            <w:highlight w:val="yellow"/>
            <w:shd w:val="clear" w:color="auto" w:fill="FFFFFF"/>
          </w:rPr>
          <w:t>中午</w:t>
        </w:r>
      </w:ins>
      <w:r>
        <w:rPr>
          <w:rFonts w:ascii="Times New Roman" w:eastAsia="宋体" w:hAnsi="Times New Roman" w:cs="Times New Roman"/>
          <w:b/>
          <w:color w:val="191F25"/>
          <w:szCs w:val="21"/>
          <w:highlight w:val="yellow"/>
          <w:shd w:val="clear" w:color="auto" w:fill="FFFFFF"/>
        </w:rPr>
        <w:t>12</w:t>
      </w:r>
      <w:r>
        <w:rPr>
          <w:rFonts w:ascii="Times New Roman" w:eastAsia="宋体" w:hAnsi="Times New Roman" w:cs="Times New Roman" w:hint="eastAsia"/>
          <w:b/>
          <w:color w:val="191F25"/>
          <w:szCs w:val="21"/>
          <w:highlight w:val="yellow"/>
          <w:shd w:val="clear" w:color="auto" w:fill="FFFFFF"/>
        </w:rPr>
        <w:t>:</w:t>
      </w:r>
      <w:r>
        <w:rPr>
          <w:rFonts w:ascii="Times New Roman" w:eastAsia="宋体" w:hAnsi="Times New Roman" w:cs="Times New Roman"/>
          <w:b/>
          <w:color w:val="191F25"/>
          <w:szCs w:val="21"/>
          <w:highlight w:val="yellow"/>
          <w:shd w:val="clear" w:color="auto" w:fill="FFFFFF"/>
        </w:rPr>
        <w:t>00</w:t>
      </w:r>
      <w:r>
        <w:rPr>
          <w:rFonts w:ascii="Times New Roman" w:eastAsia="宋体" w:hAnsi="Times New Roman" w:cs="Times New Roman" w:hint="eastAsia"/>
          <w:b/>
          <w:color w:val="191F25"/>
          <w:szCs w:val="21"/>
          <w:highlight w:val="yellow"/>
          <w:shd w:val="clear" w:color="auto" w:fill="FFFFFF"/>
        </w:rPr>
        <w:t>之前的订单预计</w:t>
      </w:r>
      <w:commentRangeStart w:id="18"/>
      <w:r>
        <w:rPr>
          <w:rFonts w:ascii="Times New Roman" w:eastAsia="宋体" w:hAnsi="Times New Roman" w:cs="Times New Roman" w:hint="eastAsia"/>
          <w:b/>
          <w:color w:val="191F25"/>
          <w:szCs w:val="21"/>
          <w:highlight w:val="yellow"/>
          <w:shd w:val="clear" w:color="auto" w:fill="FFFFFF"/>
        </w:rPr>
        <w:t>次日【】时前送达；当日</w:t>
      </w:r>
      <w:ins w:id="19" w:author="Administrator" w:date="2022-04-28T14:52:00Z">
        <w:r w:rsidR="008C4A7D">
          <w:rPr>
            <w:rFonts w:ascii="Times New Roman" w:eastAsia="宋体" w:hAnsi="Times New Roman" w:cs="Times New Roman" w:hint="eastAsia"/>
            <w:b/>
            <w:color w:val="191F25"/>
            <w:szCs w:val="21"/>
            <w:highlight w:val="yellow"/>
            <w:shd w:val="clear" w:color="auto" w:fill="FFFFFF"/>
          </w:rPr>
          <w:t>中午</w:t>
        </w:r>
      </w:ins>
      <w:r>
        <w:rPr>
          <w:rFonts w:ascii="Times New Roman" w:eastAsia="宋体" w:hAnsi="Times New Roman" w:cs="Times New Roman"/>
          <w:b/>
          <w:color w:val="191F25"/>
          <w:szCs w:val="21"/>
          <w:highlight w:val="yellow"/>
          <w:shd w:val="clear" w:color="auto" w:fill="FFFFFF"/>
        </w:rPr>
        <w:t>12</w:t>
      </w:r>
      <w:r>
        <w:rPr>
          <w:rFonts w:ascii="Times New Roman" w:eastAsia="宋体" w:hAnsi="Times New Roman" w:cs="Times New Roman" w:hint="eastAsia"/>
          <w:b/>
          <w:color w:val="191F25"/>
          <w:szCs w:val="21"/>
          <w:highlight w:val="yellow"/>
          <w:shd w:val="clear" w:color="auto" w:fill="FFFFFF"/>
        </w:rPr>
        <w:t>:</w:t>
      </w:r>
      <w:r>
        <w:rPr>
          <w:rFonts w:ascii="Times New Roman" w:eastAsia="宋体" w:hAnsi="Times New Roman" w:cs="Times New Roman"/>
          <w:b/>
          <w:color w:val="191F25"/>
          <w:szCs w:val="21"/>
          <w:highlight w:val="yellow"/>
          <w:shd w:val="clear" w:color="auto" w:fill="FFFFFF"/>
        </w:rPr>
        <w:t>00</w:t>
      </w:r>
      <w:r>
        <w:rPr>
          <w:rFonts w:ascii="Times New Roman" w:eastAsia="宋体" w:hAnsi="Times New Roman" w:cs="Times New Roman" w:hint="eastAsia"/>
          <w:b/>
          <w:color w:val="191F25"/>
          <w:szCs w:val="21"/>
          <w:highlight w:val="yellow"/>
          <w:shd w:val="clear" w:color="auto" w:fill="FFFFFF"/>
        </w:rPr>
        <w:t>之后的订单预计后日【】时前</w:t>
      </w:r>
      <w:commentRangeEnd w:id="18"/>
      <w:r>
        <w:rPr>
          <w:rStyle w:val="a8"/>
          <w:b/>
          <w:highlight w:val="yellow"/>
        </w:rPr>
        <w:commentReference w:id="18"/>
      </w:r>
      <w:r>
        <w:rPr>
          <w:rFonts w:ascii="Times New Roman" w:eastAsia="宋体" w:hAnsi="Times New Roman" w:cs="Times New Roman" w:hint="eastAsia"/>
          <w:b/>
          <w:color w:val="191F25"/>
          <w:szCs w:val="21"/>
          <w:highlight w:val="yellow"/>
          <w:shd w:val="clear" w:color="auto" w:fill="FFFFFF"/>
        </w:rPr>
        <w:t>送达</w:t>
      </w:r>
      <w:r>
        <w:rPr>
          <w:rFonts w:ascii="Times New Roman" w:eastAsia="宋体" w:hAnsi="Times New Roman" w:cs="Times New Roman" w:hint="eastAsia"/>
          <w:color w:val="191F25"/>
          <w:szCs w:val="21"/>
          <w:highlight w:val="yellow"/>
          <w:shd w:val="clear" w:color="auto" w:fill="FFFFFF"/>
        </w:rPr>
        <w:t>。</w:t>
      </w:r>
      <w:r>
        <w:rPr>
          <w:rFonts w:ascii="Times New Roman" w:eastAsia="宋体" w:hAnsi="Times New Roman" w:cs="Times New Roman"/>
          <w:color w:val="191F25"/>
          <w:szCs w:val="21"/>
          <w:shd w:val="clear" w:color="auto" w:fill="FFFFFF"/>
        </w:rPr>
        <w:t>预计自</w:t>
      </w:r>
      <w:proofErr w:type="gramStart"/>
      <w:r>
        <w:rPr>
          <w:rFonts w:ascii="Times New Roman" w:eastAsia="宋体" w:hAnsi="Times New Roman" w:cs="Times New Roman"/>
          <w:color w:val="191F25"/>
          <w:szCs w:val="21"/>
          <w:shd w:val="clear" w:color="auto" w:fill="FFFFFF"/>
        </w:rPr>
        <w:t>提时间系</w:t>
      </w:r>
      <w:proofErr w:type="gramEnd"/>
      <w:r>
        <w:rPr>
          <w:rFonts w:ascii="Times New Roman" w:eastAsia="宋体" w:hAnsi="Times New Roman" w:cs="Times New Roman"/>
          <w:color w:val="191F25"/>
          <w:szCs w:val="21"/>
          <w:shd w:val="clear" w:color="auto" w:fill="FFFFFF"/>
        </w:rPr>
        <w:t>基于库存现状、拣货流程、送货地点、物流配置等因素的理想状态由系统估算生成，这并非</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或</w:t>
      </w:r>
      <w:del w:id="20" w:author="Administrator" w:date="2022-04-28T15:02:00Z">
        <w:r w:rsidDel="00981F94">
          <w:rPr>
            <w:rFonts w:ascii="Times New Roman" w:eastAsia="宋体" w:hAnsi="Times New Roman" w:cs="Times New Roman" w:hint="eastAsia"/>
            <w:color w:val="191F25"/>
            <w:szCs w:val="21"/>
            <w:shd w:val="clear" w:color="auto" w:fill="FFFFFF"/>
          </w:rPr>
          <w:delText>商家</w:delText>
        </w:r>
      </w:del>
      <w:ins w:id="21" w:author="Administrator" w:date="2022-04-28T15:02:00Z">
        <w:r w:rsidR="00981F94">
          <w:rPr>
            <w:rFonts w:ascii="Times New Roman" w:eastAsia="宋体" w:hAnsi="Times New Roman" w:cs="Times New Roman" w:hint="eastAsia"/>
            <w:color w:val="191F25"/>
            <w:szCs w:val="21"/>
            <w:shd w:val="clear" w:color="auto" w:fill="FFFFFF"/>
          </w:rPr>
          <w:t>大</w:t>
        </w:r>
        <w:proofErr w:type="gramStart"/>
        <w:r w:rsidR="00981F94">
          <w:rPr>
            <w:rFonts w:ascii="Times New Roman" w:eastAsia="宋体" w:hAnsi="Times New Roman" w:cs="Times New Roman" w:hint="eastAsia"/>
            <w:color w:val="191F25"/>
            <w:szCs w:val="21"/>
            <w:shd w:val="clear" w:color="auto" w:fill="FFFFFF"/>
          </w:rPr>
          <w:t>润发门店</w:t>
        </w:r>
      </w:ins>
      <w:proofErr w:type="gramEnd"/>
      <w:r>
        <w:rPr>
          <w:rFonts w:ascii="Times New Roman" w:eastAsia="宋体" w:hAnsi="Times New Roman" w:cs="Times New Roman"/>
          <w:color w:val="191F25"/>
          <w:szCs w:val="21"/>
          <w:shd w:val="clear" w:color="auto" w:fill="FFFFFF"/>
        </w:rPr>
        <w:t>就自</w:t>
      </w:r>
      <w:proofErr w:type="gramStart"/>
      <w:r>
        <w:rPr>
          <w:rFonts w:ascii="Times New Roman" w:eastAsia="宋体" w:hAnsi="Times New Roman" w:cs="Times New Roman"/>
          <w:color w:val="191F25"/>
          <w:szCs w:val="21"/>
          <w:shd w:val="clear" w:color="auto" w:fill="FFFFFF"/>
        </w:rPr>
        <w:t>提时间</w:t>
      </w:r>
      <w:proofErr w:type="gramEnd"/>
      <w:r>
        <w:rPr>
          <w:rFonts w:ascii="Times New Roman" w:eastAsia="宋体" w:hAnsi="Times New Roman" w:cs="Times New Roman"/>
          <w:color w:val="191F25"/>
          <w:szCs w:val="21"/>
          <w:shd w:val="clear" w:color="auto" w:fill="FFFFFF"/>
        </w:rPr>
        <w:t>对用户</w:t>
      </w:r>
      <w:proofErr w:type="gramStart"/>
      <w:r>
        <w:rPr>
          <w:rFonts w:ascii="Times New Roman" w:eastAsia="宋体" w:hAnsi="Times New Roman" w:cs="Times New Roman"/>
          <w:color w:val="191F25"/>
          <w:szCs w:val="21"/>
          <w:shd w:val="clear" w:color="auto" w:fill="FFFFFF"/>
        </w:rPr>
        <w:t>作出</w:t>
      </w:r>
      <w:proofErr w:type="gramEnd"/>
      <w:r>
        <w:rPr>
          <w:rFonts w:ascii="Times New Roman" w:eastAsia="宋体" w:hAnsi="Times New Roman" w:cs="Times New Roman"/>
          <w:color w:val="191F25"/>
          <w:szCs w:val="21"/>
          <w:shd w:val="clear" w:color="auto" w:fill="FFFFFF"/>
        </w:rPr>
        <w:t>的精准承诺；</w:t>
      </w:r>
      <w:r w:rsidRPr="008C4A7D">
        <w:rPr>
          <w:rFonts w:ascii="Times New Roman" w:eastAsia="宋体" w:hAnsi="Times New Roman" w:cs="Times New Roman"/>
          <w:b/>
          <w:bCs/>
          <w:color w:val="191F25"/>
          <w:szCs w:val="21"/>
          <w:highlight w:val="yellow"/>
          <w:shd w:val="clear" w:color="auto" w:fill="FFFFFF"/>
        </w:rPr>
        <w:t>希望用户理解由于受</w:t>
      </w:r>
      <w:r w:rsidRPr="008C4A7D">
        <w:rPr>
          <w:rFonts w:ascii="Times New Roman" w:eastAsia="宋体" w:hAnsi="Times New Roman" w:cs="Times New Roman" w:hint="eastAsia"/>
          <w:b/>
          <w:bCs/>
          <w:color w:val="191F25"/>
          <w:szCs w:val="21"/>
          <w:highlight w:val="yellow"/>
          <w:shd w:val="clear" w:color="auto" w:fill="FFFFFF"/>
        </w:rPr>
        <w:t>疫情、</w:t>
      </w:r>
      <w:r w:rsidRPr="008C4A7D">
        <w:rPr>
          <w:rFonts w:ascii="Times New Roman" w:eastAsia="宋体" w:hAnsi="Times New Roman" w:cs="Times New Roman"/>
          <w:b/>
          <w:bCs/>
          <w:color w:val="191F25"/>
          <w:szCs w:val="21"/>
          <w:highlight w:val="yellow"/>
          <w:shd w:val="clear" w:color="auto" w:fill="FFFFFF"/>
        </w:rPr>
        <w:t>库存、同时间段的订单量</w:t>
      </w:r>
      <w:ins w:id="22" w:author="Administrator" w:date="2022-04-28T15:31:00Z">
        <w:r w:rsidR="008E5917">
          <w:rPr>
            <w:rFonts w:ascii="Times New Roman" w:eastAsia="宋体" w:hAnsi="Times New Roman" w:cs="Times New Roman" w:hint="eastAsia"/>
            <w:b/>
            <w:bCs/>
            <w:color w:val="191F25"/>
            <w:szCs w:val="21"/>
            <w:highlight w:val="yellow"/>
            <w:shd w:val="clear" w:color="auto" w:fill="FFFFFF"/>
          </w:rPr>
          <w:t>激增</w:t>
        </w:r>
      </w:ins>
      <w:r w:rsidRPr="008C4A7D">
        <w:rPr>
          <w:rFonts w:ascii="Times New Roman" w:eastAsia="宋体" w:hAnsi="Times New Roman" w:cs="Times New Roman"/>
          <w:b/>
          <w:bCs/>
          <w:color w:val="191F25"/>
          <w:szCs w:val="21"/>
          <w:highlight w:val="yellow"/>
          <w:shd w:val="clear" w:color="auto" w:fill="FFFFFF"/>
        </w:rPr>
        <w:t>，甚至酷热、洪水、暴雨、雷电、突发公共卫生事件、交通管制等因素的影响，自</w:t>
      </w:r>
      <w:proofErr w:type="gramStart"/>
      <w:r w:rsidRPr="008C4A7D">
        <w:rPr>
          <w:rFonts w:ascii="Times New Roman" w:eastAsia="宋体" w:hAnsi="Times New Roman" w:cs="Times New Roman"/>
          <w:b/>
          <w:bCs/>
          <w:color w:val="191F25"/>
          <w:szCs w:val="21"/>
          <w:highlight w:val="yellow"/>
          <w:shd w:val="clear" w:color="auto" w:fill="FFFFFF"/>
        </w:rPr>
        <w:t>提时间</w:t>
      </w:r>
      <w:proofErr w:type="gramEnd"/>
      <w:r w:rsidRPr="008C4A7D">
        <w:rPr>
          <w:rFonts w:ascii="Times New Roman" w:eastAsia="宋体" w:hAnsi="Times New Roman" w:cs="Times New Roman"/>
          <w:b/>
          <w:bCs/>
          <w:color w:val="191F25"/>
          <w:szCs w:val="21"/>
          <w:highlight w:val="yellow"/>
          <w:shd w:val="clear" w:color="auto" w:fill="FFFFFF"/>
        </w:rPr>
        <w:t>可能早于或晚于预计自提时间</w:t>
      </w:r>
      <w:r w:rsidRPr="008C4A7D">
        <w:rPr>
          <w:rFonts w:ascii="Times New Roman" w:eastAsia="宋体" w:hAnsi="Times New Roman" w:cs="Times New Roman"/>
          <w:b/>
          <w:bCs/>
          <w:color w:val="191F25"/>
          <w:szCs w:val="21"/>
          <w:shd w:val="clear" w:color="auto" w:fill="FFFFFF"/>
        </w:rPr>
        <w:t>。</w:t>
      </w:r>
      <w:r w:rsidRPr="008C4A7D">
        <w:rPr>
          <w:rFonts w:ascii="Times New Roman" w:eastAsia="宋体" w:hAnsi="Times New Roman" w:cs="Times New Roman" w:hint="eastAsia"/>
          <w:b/>
          <w:bCs/>
          <w:color w:val="191F25"/>
          <w:szCs w:val="21"/>
          <w:highlight w:val="yellow"/>
          <w:shd w:val="clear" w:color="auto" w:fill="FFFFFF"/>
        </w:rPr>
        <w:t>具体自</w:t>
      </w:r>
      <w:proofErr w:type="gramStart"/>
      <w:r w:rsidRPr="008C4A7D">
        <w:rPr>
          <w:rFonts w:ascii="Times New Roman" w:eastAsia="宋体" w:hAnsi="Times New Roman" w:cs="Times New Roman" w:hint="eastAsia"/>
          <w:b/>
          <w:bCs/>
          <w:color w:val="191F25"/>
          <w:szCs w:val="21"/>
          <w:highlight w:val="yellow"/>
          <w:shd w:val="clear" w:color="auto" w:fill="FFFFFF"/>
        </w:rPr>
        <w:t>提时间</w:t>
      </w:r>
      <w:proofErr w:type="gramEnd"/>
      <w:r w:rsidRPr="008C4A7D">
        <w:rPr>
          <w:rFonts w:ascii="Times New Roman" w:eastAsia="宋体" w:hAnsi="Times New Roman" w:cs="Times New Roman" w:hint="eastAsia"/>
          <w:b/>
          <w:bCs/>
          <w:color w:val="191F25"/>
          <w:szCs w:val="21"/>
          <w:highlight w:val="yellow"/>
          <w:shd w:val="clear" w:color="auto" w:fill="FFFFFF"/>
        </w:rPr>
        <w:t>请以大润发线上平台推送短信、电话或社区的具体通知信息为准。</w:t>
      </w:r>
      <w:commentRangeStart w:id="23"/>
      <w:commentRangeStart w:id="24"/>
      <w:r w:rsidRPr="008C4A7D">
        <w:rPr>
          <w:rFonts w:ascii="Times New Roman" w:eastAsia="宋体" w:hAnsi="Times New Roman" w:cs="Times New Roman" w:hint="eastAsia"/>
          <w:b/>
          <w:bCs/>
          <w:color w:val="191F25"/>
          <w:szCs w:val="21"/>
          <w:highlight w:val="yellow"/>
          <w:shd w:val="clear" w:color="auto" w:fill="FFFFFF"/>
        </w:rPr>
        <w:t>请用户在通知自</w:t>
      </w:r>
      <w:proofErr w:type="gramStart"/>
      <w:r w:rsidRPr="008C4A7D">
        <w:rPr>
          <w:rFonts w:ascii="Times New Roman" w:eastAsia="宋体" w:hAnsi="Times New Roman" w:cs="Times New Roman" w:hint="eastAsia"/>
          <w:b/>
          <w:bCs/>
          <w:color w:val="191F25"/>
          <w:szCs w:val="21"/>
          <w:highlight w:val="yellow"/>
          <w:shd w:val="clear" w:color="auto" w:fill="FFFFFF"/>
        </w:rPr>
        <w:t>提时间</w:t>
      </w:r>
      <w:proofErr w:type="gramEnd"/>
      <w:r w:rsidRPr="008C4A7D">
        <w:rPr>
          <w:rFonts w:ascii="Times New Roman" w:eastAsia="宋体" w:hAnsi="Times New Roman" w:cs="Times New Roman" w:hint="eastAsia"/>
          <w:b/>
          <w:bCs/>
          <w:color w:val="191F25"/>
          <w:szCs w:val="21"/>
          <w:highlight w:val="yellow"/>
          <w:shd w:val="clear" w:color="auto" w:fill="FFFFFF"/>
        </w:rPr>
        <w:t>后的</w:t>
      </w:r>
      <w:r w:rsidRPr="008C4A7D">
        <w:rPr>
          <w:rFonts w:ascii="Times New Roman" w:eastAsia="宋体" w:hAnsi="Times New Roman" w:cs="Times New Roman" w:hint="eastAsia"/>
          <w:b/>
          <w:bCs/>
          <w:color w:val="191F25"/>
          <w:szCs w:val="21"/>
          <w:highlight w:val="yellow"/>
          <w:shd w:val="clear" w:color="auto" w:fill="FFFFFF"/>
        </w:rPr>
        <w:t>2</w:t>
      </w:r>
      <w:r w:rsidRPr="008C4A7D">
        <w:rPr>
          <w:rFonts w:ascii="Times New Roman" w:eastAsia="宋体" w:hAnsi="Times New Roman" w:cs="Times New Roman" w:hint="eastAsia"/>
          <w:b/>
          <w:bCs/>
          <w:color w:val="191F25"/>
          <w:szCs w:val="21"/>
          <w:highlight w:val="yellow"/>
          <w:shd w:val="clear" w:color="auto" w:fill="FFFFFF"/>
        </w:rPr>
        <w:t>小时内完成取货</w:t>
      </w:r>
      <w:commentRangeEnd w:id="23"/>
      <w:r w:rsidRPr="008C4A7D">
        <w:rPr>
          <w:rStyle w:val="a8"/>
          <w:b/>
          <w:bCs/>
          <w:highlight w:val="yellow"/>
        </w:rPr>
        <w:commentReference w:id="23"/>
      </w:r>
      <w:commentRangeEnd w:id="24"/>
      <w:r w:rsidR="008C4A7D">
        <w:rPr>
          <w:rStyle w:val="a8"/>
        </w:rPr>
        <w:commentReference w:id="24"/>
      </w:r>
      <w:r w:rsidRPr="008C4A7D">
        <w:rPr>
          <w:rFonts w:ascii="Times New Roman" w:eastAsia="宋体" w:hAnsi="Times New Roman" w:cs="Times New Roman" w:hint="eastAsia"/>
          <w:b/>
          <w:bCs/>
          <w:color w:val="191F25"/>
          <w:szCs w:val="21"/>
          <w:highlight w:val="yellow"/>
          <w:shd w:val="clear" w:color="auto" w:fill="FFFFFF"/>
        </w:rPr>
        <w:t>。</w:t>
      </w:r>
      <w:r w:rsidRPr="008C4A7D">
        <w:rPr>
          <w:rFonts w:ascii="Times New Roman" w:eastAsia="宋体" w:hAnsi="Times New Roman" w:cs="Times New Roman"/>
          <w:b/>
          <w:bCs/>
          <w:color w:val="191F25"/>
          <w:szCs w:val="21"/>
          <w:highlight w:val="yellow"/>
          <w:shd w:val="clear" w:color="auto" w:fill="FFFFFF"/>
        </w:rPr>
        <w:t>如用户延迟提货导致包括但不限于商品丢失、商品品质及质量下降、订单无法退款等，用户需自行承担责任</w:t>
      </w:r>
      <w:r w:rsidRPr="008C4A7D">
        <w:rPr>
          <w:rFonts w:ascii="Times New Roman" w:eastAsia="宋体" w:hAnsi="Times New Roman" w:cs="Times New Roman" w:hint="eastAsia"/>
          <w:b/>
          <w:bCs/>
          <w:color w:val="191F25"/>
          <w:szCs w:val="21"/>
          <w:highlight w:val="yellow"/>
          <w:shd w:val="clear" w:color="auto" w:fill="FFFFFF"/>
        </w:rPr>
        <w:t>。</w:t>
      </w:r>
    </w:p>
    <w:p w14:paraId="37910894"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commentRangeStart w:id="25"/>
      <w:commentRangeStart w:id="26"/>
      <w:r>
        <w:rPr>
          <w:rFonts w:ascii="Times New Roman" w:eastAsia="宋体" w:hAnsi="Times New Roman" w:cs="Times New Roman" w:hint="eastAsia"/>
          <w:b/>
          <w:color w:val="191F25"/>
          <w:szCs w:val="21"/>
          <w:shd w:val="clear" w:color="auto" w:fill="FFFFFF"/>
        </w:rPr>
        <w:t>退货规则</w:t>
      </w:r>
      <w:commentRangeEnd w:id="25"/>
      <w:r>
        <w:rPr>
          <w:rStyle w:val="a8"/>
        </w:rPr>
        <w:commentReference w:id="25"/>
      </w:r>
      <w:commentRangeEnd w:id="26"/>
      <w:r w:rsidR="00981F94">
        <w:rPr>
          <w:rStyle w:val="a8"/>
        </w:rPr>
        <w:commentReference w:id="26"/>
      </w:r>
    </w:p>
    <w:p w14:paraId="55CB9DB0" w14:textId="60986470" w:rsidR="002A3CAD" w:rsidRDefault="00924617">
      <w:pPr>
        <w:pStyle w:val="a9"/>
        <w:numPr>
          <w:ilvl w:val="0"/>
          <w:numId w:val="6"/>
        </w:numPr>
        <w:spacing w:afterLines="50" w:after="156"/>
        <w:ind w:left="284" w:firstLineChars="0" w:hanging="284"/>
        <w:rPr>
          <w:rFonts w:ascii="Times New Roman" w:eastAsia="宋体" w:hAnsi="Times New Roman" w:cs="Times New Roman"/>
          <w:color w:val="191F25"/>
          <w:szCs w:val="21"/>
          <w:highlight w:val="yellow"/>
          <w:shd w:val="clear" w:color="auto" w:fill="FFFFFF"/>
        </w:rPr>
      </w:pPr>
      <w:r>
        <w:rPr>
          <w:rFonts w:ascii="Times New Roman" w:eastAsia="宋体" w:hAnsi="Times New Roman" w:cs="Times New Roman" w:hint="eastAsia"/>
          <w:color w:val="191F25"/>
          <w:szCs w:val="21"/>
          <w:highlight w:val="yellow"/>
          <w:shd w:val="clear" w:color="auto" w:fill="FFFFFF"/>
        </w:rPr>
        <w:t>受疫情原因及社区自提的场景限制，</w:t>
      </w:r>
      <w:r>
        <w:rPr>
          <w:rFonts w:ascii="Times New Roman" w:eastAsia="宋体" w:hAnsi="Times New Roman" w:cs="Times New Roman" w:hint="eastAsia"/>
          <w:b/>
          <w:color w:val="191F25"/>
          <w:szCs w:val="21"/>
          <w:highlight w:val="yellow"/>
          <w:shd w:val="clear" w:color="auto" w:fill="FFFFFF"/>
        </w:rPr>
        <w:t>社区自提的商品不支持商品售中（即用户下订单后至签收订单期间，因</w:t>
      </w:r>
      <w:ins w:id="27" w:author="Administrator" w:date="2022-04-28T15:02:00Z">
        <w:r w:rsidR="00981F94">
          <w:rPr>
            <w:rFonts w:ascii="Times New Roman" w:eastAsia="宋体" w:hAnsi="Times New Roman" w:cs="Times New Roman" w:hint="eastAsia"/>
            <w:b/>
            <w:color w:val="191F25"/>
            <w:szCs w:val="21"/>
            <w:highlight w:val="yellow"/>
            <w:shd w:val="clear" w:color="auto" w:fill="FFFFFF"/>
          </w:rPr>
          <w:t>大润发</w:t>
        </w:r>
      </w:ins>
      <w:del w:id="28" w:author="Administrator" w:date="2022-04-28T15:02:00Z">
        <w:r w:rsidDel="00981F94">
          <w:rPr>
            <w:rFonts w:ascii="Times New Roman" w:eastAsia="宋体" w:hAnsi="Times New Roman" w:cs="Times New Roman" w:hint="eastAsia"/>
            <w:b/>
            <w:color w:val="191F25"/>
            <w:szCs w:val="21"/>
            <w:highlight w:val="yellow"/>
            <w:shd w:val="clear" w:color="auto" w:fill="FFFFFF"/>
          </w:rPr>
          <w:delText>商家</w:delText>
        </w:r>
      </w:del>
      <w:ins w:id="29" w:author="Administrator" w:date="2022-04-28T15:02:00Z">
        <w:r w:rsidR="00981F94">
          <w:rPr>
            <w:rFonts w:ascii="Times New Roman" w:eastAsia="宋体" w:hAnsi="Times New Roman" w:cs="Times New Roman" w:hint="eastAsia"/>
            <w:b/>
            <w:color w:val="191F25"/>
            <w:szCs w:val="21"/>
            <w:highlight w:val="yellow"/>
            <w:shd w:val="clear" w:color="auto" w:fill="FFFFFF"/>
          </w:rPr>
          <w:t>门</w:t>
        </w:r>
        <w:proofErr w:type="gramStart"/>
        <w:r w:rsidR="00981F94">
          <w:rPr>
            <w:rFonts w:ascii="Times New Roman" w:eastAsia="宋体" w:hAnsi="Times New Roman" w:cs="Times New Roman" w:hint="eastAsia"/>
            <w:b/>
            <w:color w:val="191F25"/>
            <w:szCs w:val="21"/>
            <w:highlight w:val="yellow"/>
            <w:shd w:val="clear" w:color="auto" w:fill="FFFFFF"/>
          </w:rPr>
          <w:t>店</w:t>
        </w:r>
      </w:ins>
      <w:r>
        <w:rPr>
          <w:rFonts w:ascii="Times New Roman" w:eastAsia="宋体" w:hAnsi="Times New Roman" w:cs="Times New Roman" w:hint="eastAsia"/>
          <w:b/>
          <w:color w:val="191F25"/>
          <w:szCs w:val="21"/>
          <w:highlight w:val="yellow"/>
          <w:shd w:val="clear" w:color="auto" w:fill="FFFFFF"/>
        </w:rPr>
        <w:t>原因</w:t>
      </w:r>
      <w:proofErr w:type="gramEnd"/>
      <w:r>
        <w:rPr>
          <w:rFonts w:ascii="Times New Roman" w:eastAsia="宋体" w:hAnsi="Times New Roman" w:cs="Times New Roman" w:hint="eastAsia"/>
          <w:b/>
          <w:color w:val="191F25"/>
          <w:szCs w:val="21"/>
          <w:highlight w:val="yellow"/>
          <w:shd w:val="clear" w:color="auto" w:fill="FFFFFF"/>
        </w:rPr>
        <w:t>导致的退款除外）退款及签收后换货。</w:t>
      </w:r>
    </w:p>
    <w:p w14:paraId="7F6D3F7A" w14:textId="1A09FE28" w:rsidR="002A3CAD" w:rsidRDefault="00924617">
      <w:pPr>
        <w:pStyle w:val="a9"/>
        <w:numPr>
          <w:ilvl w:val="0"/>
          <w:numId w:val="6"/>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b/>
          <w:color w:val="191F25"/>
          <w:szCs w:val="21"/>
          <w:shd w:val="clear" w:color="auto" w:fill="FFFFFF"/>
        </w:rPr>
        <w:t>社区自</w:t>
      </w:r>
      <w:proofErr w:type="gramStart"/>
      <w:r>
        <w:rPr>
          <w:rFonts w:ascii="Times New Roman" w:eastAsia="宋体" w:hAnsi="Times New Roman" w:cs="Times New Roman" w:hint="eastAsia"/>
          <w:b/>
          <w:color w:val="191F25"/>
          <w:szCs w:val="21"/>
          <w:shd w:val="clear" w:color="auto" w:fill="FFFFFF"/>
        </w:rPr>
        <w:t>提服务</w:t>
      </w:r>
      <w:proofErr w:type="gramEnd"/>
      <w:r>
        <w:rPr>
          <w:rFonts w:ascii="Times New Roman" w:eastAsia="宋体" w:hAnsi="Times New Roman" w:cs="Times New Roman" w:hint="eastAsia"/>
          <w:b/>
          <w:color w:val="191F25"/>
          <w:szCs w:val="21"/>
          <w:shd w:val="clear" w:color="auto" w:fill="FFFFFF"/>
        </w:rPr>
        <w:t>商品不支持</w:t>
      </w:r>
      <w:r>
        <w:rPr>
          <w:rFonts w:ascii="Times New Roman" w:eastAsia="宋体" w:hAnsi="Times New Roman" w:cs="Times New Roman"/>
          <w:b/>
          <w:color w:val="191F25"/>
          <w:szCs w:val="21"/>
          <w:shd w:val="clear" w:color="auto" w:fill="FFFFFF"/>
        </w:rPr>
        <w:t>7</w:t>
      </w:r>
      <w:r>
        <w:rPr>
          <w:rFonts w:ascii="Times New Roman" w:eastAsia="宋体" w:hAnsi="Times New Roman" w:cs="Times New Roman"/>
          <w:b/>
          <w:color w:val="191F25"/>
          <w:szCs w:val="21"/>
          <w:shd w:val="clear" w:color="auto" w:fill="FFFFFF"/>
        </w:rPr>
        <w:t>天无理由退换货，仅支持质量问题的退</w:t>
      </w:r>
      <w:r>
        <w:rPr>
          <w:rFonts w:ascii="Times New Roman" w:eastAsia="宋体" w:hAnsi="Times New Roman" w:cs="Times New Roman" w:hint="eastAsia"/>
          <w:b/>
          <w:color w:val="191F25"/>
          <w:szCs w:val="21"/>
          <w:shd w:val="clear" w:color="auto" w:fill="FFFFFF"/>
        </w:rPr>
        <w:t>款</w:t>
      </w:r>
      <w:r>
        <w:rPr>
          <w:rFonts w:ascii="Times New Roman" w:eastAsia="宋体" w:hAnsi="Times New Roman" w:cs="Times New Roman"/>
          <w:b/>
          <w:color w:val="191F25"/>
          <w:szCs w:val="21"/>
          <w:shd w:val="clear" w:color="auto" w:fill="FFFFFF"/>
        </w:rPr>
        <w:t>。</w:t>
      </w:r>
      <w:r>
        <w:rPr>
          <w:rFonts w:ascii="Times New Roman" w:eastAsia="宋体" w:hAnsi="Times New Roman" w:cs="Times New Roman"/>
          <w:color w:val="191F25"/>
          <w:szCs w:val="21"/>
          <w:shd w:val="clear" w:color="auto" w:fill="FFFFFF"/>
        </w:rPr>
        <w:t>如有质量问题，用户需要</w:t>
      </w:r>
      <w:commentRangeStart w:id="30"/>
      <w:commentRangeStart w:id="31"/>
      <w:r>
        <w:rPr>
          <w:rFonts w:ascii="Times New Roman" w:eastAsia="宋体" w:hAnsi="Times New Roman" w:cs="Times New Roman"/>
          <w:color w:val="191F25"/>
          <w:szCs w:val="21"/>
          <w:shd w:val="clear" w:color="auto" w:fill="FFFFFF"/>
        </w:rPr>
        <w:t>在验收商品时直接联系</w:t>
      </w:r>
      <w:r>
        <w:rPr>
          <w:rFonts w:ascii="Times New Roman" w:eastAsia="宋体" w:hAnsi="Times New Roman" w:cs="Times New Roman" w:hint="eastAsia"/>
          <w:color w:val="191F25"/>
          <w:szCs w:val="21"/>
          <w:shd w:val="clear" w:color="auto" w:fill="FFFFFF"/>
        </w:rPr>
        <w:t>工作人员</w:t>
      </w:r>
      <w:r>
        <w:rPr>
          <w:rFonts w:ascii="Times New Roman" w:eastAsia="宋体" w:hAnsi="Times New Roman" w:cs="Times New Roman"/>
          <w:color w:val="191F25"/>
          <w:szCs w:val="21"/>
          <w:shd w:val="clear" w:color="auto" w:fill="FFFFFF"/>
        </w:rPr>
        <w:t>向</w:t>
      </w:r>
      <w:del w:id="32" w:author="Administrator" w:date="2022-04-28T15:01:00Z">
        <w:r w:rsidDel="00981F94">
          <w:rPr>
            <w:rFonts w:ascii="Times New Roman" w:eastAsia="宋体" w:hAnsi="Times New Roman" w:cs="Times New Roman" w:hint="eastAsia"/>
            <w:color w:val="191F25"/>
            <w:szCs w:val="21"/>
            <w:shd w:val="clear" w:color="auto" w:fill="FFFFFF"/>
          </w:rPr>
          <w:delText>商家</w:delText>
        </w:r>
        <w:commentRangeEnd w:id="30"/>
        <w:r w:rsidDel="00981F94">
          <w:rPr>
            <w:rStyle w:val="a8"/>
            <w:rFonts w:hint="eastAsia"/>
          </w:rPr>
          <w:commentReference w:id="30"/>
        </w:r>
        <w:commentRangeEnd w:id="31"/>
        <w:r w:rsidR="008C4A7D" w:rsidDel="00981F94">
          <w:rPr>
            <w:rStyle w:val="a8"/>
            <w:rFonts w:hint="eastAsia"/>
          </w:rPr>
          <w:commentReference w:id="31"/>
        </w:r>
      </w:del>
      <w:ins w:id="33" w:author="Administrator" w:date="2022-04-28T15:01:00Z">
        <w:r w:rsidR="00981F94">
          <w:rPr>
            <w:rFonts w:ascii="Times New Roman" w:eastAsia="宋体" w:hAnsi="Times New Roman" w:cs="Times New Roman" w:hint="eastAsia"/>
            <w:color w:val="191F25"/>
            <w:szCs w:val="21"/>
            <w:shd w:val="clear" w:color="auto" w:fill="FFFFFF"/>
          </w:rPr>
          <w:t>对应大</w:t>
        </w:r>
        <w:proofErr w:type="gramStart"/>
        <w:r w:rsidR="00981F94">
          <w:rPr>
            <w:rFonts w:ascii="Times New Roman" w:eastAsia="宋体" w:hAnsi="Times New Roman" w:cs="Times New Roman" w:hint="eastAsia"/>
            <w:color w:val="191F25"/>
            <w:szCs w:val="21"/>
            <w:shd w:val="clear" w:color="auto" w:fill="FFFFFF"/>
          </w:rPr>
          <w:t>润发门店</w:t>
        </w:r>
      </w:ins>
      <w:proofErr w:type="gramEnd"/>
      <w:r>
        <w:rPr>
          <w:rFonts w:ascii="Times New Roman" w:eastAsia="宋体" w:hAnsi="Times New Roman" w:cs="Times New Roman"/>
          <w:color w:val="191F25"/>
          <w:szCs w:val="21"/>
          <w:shd w:val="clear" w:color="auto" w:fill="FFFFFF"/>
        </w:rPr>
        <w:t>发起退货申请。</w:t>
      </w:r>
    </w:p>
    <w:p w14:paraId="4E49B314"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hint="eastAsia"/>
          <w:b/>
          <w:color w:val="191F25"/>
          <w:szCs w:val="21"/>
          <w:shd w:val="clear" w:color="auto" w:fill="FFFFFF"/>
        </w:rPr>
        <w:t>退款说明</w:t>
      </w:r>
    </w:p>
    <w:p w14:paraId="7C67F84E" w14:textId="7E8AF31E" w:rsidR="002A3CAD" w:rsidRDefault="00924617">
      <w:pPr>
        <w:pStyle w:val="a9"/>
        <w:numPr>
          <w:ilvl w:val="0"/>
          <w:numId w:val="7"/>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如用户的退货申请经</w:t>
      </w:r>
      <w:ins w:id="34" w:author="Administrator" w:date="2022-04-28T15:13:00Z">
        <w:r w:rsidR="00EB2383">
          <w:rPr>
            <w:rFonts w:ascii="Times New Roman" w:eastAsia="宋体" w:hAnsi="Times New Roman" w:cs="Times New Roman" w:hint="eastAsia"/>
            <w:color w:val="191F25"/>
            <w:szCs w:val="21"/>
            <w:shd w:val="clear" w:color="auto" w:fill="FFFFFF"/>
          </w:rPr>
          <w:t>大</w:t>
        </w:r>
        <w:proofErr w:type="gramStart"/>
        <w:r w:rsidR="00EB2383">
          <w:rPr>
            <w:rFonts w:ascii="Times New Roman" w:eastAsia="宋体" w:hAnsi="Times New Roman" w:cs="Times New Roman" w:hint="eastAsia"/>
            <w:color w:val="191F25"/>
            <w:szCs w:val="21"/>
            <w:shd w:val="clear" w:color="auto" w:fill="FFFFFF"/>
          </w:rPr>
          <w:t>润发</w:t>
        </w:r>
      </w:ins>
      <w:r>
        <w:rPr>
          <w:rFonts w:ascii="Times New Roman" w:eastAsia="宋体" w:hAnsi="Times New Roman" w:cs="Times New Roman" w:hint="eastAsia"/>
          <w:color w:val="191F25"/>
          <w:szCs w:val="21"/>
          <w:shd w:val="clear" w:color="auto" w:fill="FFFFFF"/>
        </w:rPr>
        <w:t>门店</w:t>
      </w:r>
      <w:proofErr w:type="gramEnd"/>
      <w:r>
        <w:rPr>
          <w:rFonts w:ascii="Times New Roman" w:eastAsia="宋体" w:hAnsi="Times New Roman" w:cs="Times New Roman"/>
          <w:color w:val="191F25"/>
          <w:szCs w:val="21"/>
          <w:shd w:val="clear" w:color="auto" w:fill="FFFFFF"/>
        </w:rPr>
        <w:t>审核同意</w:t>
      </w:r>
      <w:r>
        <w:rPr>
          <w:rFonts w:ascii="Times New Roman" w:eastAsia="宋体" w:hAnsi="Times New Roman" w:cs="Times New Roman" w:hint="eastAsia"/>
          <w:color w:val="191F25"/>
          <w:szCs w:val="21"/>
          <w:shd w:val="clear" w:color="auto" w:fill="FFFFFF"/>
        </w:rPr>
        <w:t>后</w:t>
      </w:r>
      <w:r>
        <w:rPr>
          <w:rFonts w:ascii="Times New Roman" w:eastAsia="宋体" w:hAnsi="Times New Roman" w:cs="Times New Roman"/>
          <w:color w:val="191F25"/>
          <w:szCs w:val="21"/>
          <w:shd w:val="clear" w:color="auto" w:fill="FFFFFF"/>
        </w:rPr>
        <w:t>，</w:t>
      </w:r>
      <w:r>
        <w:rPr>
          <w:rFonts w:ascii="Times New Roman" w:eastAsia="宋体" w:hAnsi="Times New Roman" w:cs="Times New Roman" w:hint="eastAsia"/>
          <w:color w:val="191F25"/>
          <w:szCs w:val="21"/>
          <w:shd w:val="clear" w:color="auto" w:fill="FFFFFF"/>
        </w:rPr>
        <w:t>则</w:t>
      </w:r>
      <w:r>
        <w:rPr>
          <w:rFonts w:ascii="Times New Roman" w:eastAsia="宋体" w:hAnsi="Times New Roman" w:cs="Times New Roman"/>
          <w:color w:val="191F25"/>
          <w:szCs w:val="21"/>
          <w:shd w:val="clear" w:color="auto" w:fill="FFFFFF"/>
        </w:rPr>
        <w:t>支持退款原路返还。</w:t>
      </w:r>
    </w:p>
    <w:p w14:paraId="3BADB3B5" w14:textId="77777777" w:rsidR="002A3CAD" w:rsidRDefault="00924617">
      <w:pPr>
        <w:pStyle w:val="a9"/>
        <w:numPr>
          <w:ilvl w:val="0"/>
          <w:numId w:val="7"/>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如用户使用优惠券的订单发生退款或其他形式的退款（订单显示</w:t>
      </w:r>
      <w:r>
        <w:rPr>
          <w:rFonts w:ascii="Times New Roman" w:eastAsia="宋体" w:hAnsi="Times New Roman" w:cs="Times New Roman"/>
          <w:color w:val="191F25"/>
          <w:szCs w:val="21"/>
          <w:shd w:val="clear" w:color="auto" w:fill="FFFFFF"/>
        </w:rPr>
        <w:t>“</w:t>
      </w:r>
      <w:r>
        <w:rPr>
          <w:rFonts w:ascii="Times New Roman" w:eastAsia="宋体" w:hAnsi="Times New Roman" w:cs="Times New Roman"/>
          <w:color w:val="191F25"/>
          <w:szCs w:val="21"/>
          <w:shd w:val="clear" w:color="auto" w:fill="FFFFFF"/>
        </w:rPr>
        <w:t>交易成功</w:t>
      </w:r>
      <w:r>
        <w:rPr>
          <w:rFonts w:ascii="Times New Roman" w:eastAsia="宋体" w:hAnsi="Times New Roman" w:cs="Times New Roman"/>
          <w:color w:val="191F25"/>
          <w:szCs w:val="21"/>
          <w:shd w:val="clear" w:color="auto" w:fill="FFFFFF"/>
        </w:rPr>
        <w:t>”</w:t>
      </w:r>
      <w:r>
        <w:rPr>
          <w:rFonts w:ascii="Times New Roman" w:eastAsia="宋体" w:hAnsi="Times New Roman" w:cs="Times New Roman"/>
          <w:color w:val="191F25"/>
          <w:szCs w:val="21"/>
          <w:shd w:val="clear" w:color="auto" w:fill="FFFFFF"/>
        </w:rPr>
        <w:t>前整笔订单全额退货退款且优惠券还在有效期内的除外），</w:t>
      </w:r>
      <w:commentRangeStart w:id="35"/>
      <w:r>
        <w:rPr>
          <w:rFonts w:ascii="Times New Roman" w:eastAsia="宋体" w:hAnsi="Times New Roman" w:cs="Times New Roman"/>
          <w:color w:val="191F25"/>
          <w:szCs w:val="21"/>
          <w:shd w:val="clear" w:color="auto" w:fill="FFFFFF"/>
        </w:rPr>
        <w:t>优惠券不予退回</w:t>
      </w:r>
      <w:commentRangeEnd w:id="35"/>
      <w:r w:rsidR="00EB2383">
        <w:rPr>
          <w:rStyle w:val="a8"/>
        </w:rPr>
        <w:commentReference w:id="35"/>
      </w:r>
      <w:r>
        <w:rPr>
          <w:rFonts w:ascii="Times New Roman" w:eastAsia="宋体" w:hAnsi="Times New Roman" w:cs="Times New Roman"/>
          <w:color w:val="191F25"/>
          <w:szCs w:val="21"/>
          <w:shd w:val="clear" w:color="auto" w:fill="FFFFFF"/>
        </w:rPr>
        <w:t>，仅退回用户申请退款部分该商品实际支付的金额。</w:t>
      </w:r>
    </w:p>
    <w:p w14:paraId="11D40BD6"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b/>
          <w:color w:val="191F25"/>
          <w:szCs w:val="21"/>
          <w:shd w:val="clear" w:color="auto" w:fill="FFFFFF"/>
        </w:rPr>
        <w:t>用户权利义务</w:t>
      </w:r>
    </w:p>
    <w:p w14:paraId="0ED6C57F" w14:textId="77777777" w:rsidR="002A3CAD" w:rsidRDefault="00924617">
      <w:pPr>
        <w:pStyle w:val="a9"/>
        <w:numPr>
          <w:ilvl w:val="0"/>
          <w:numId w:val="8"/>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用户通过</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下社区自提订单，成功下单并支付后，</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通过订单详情页面查看订单进度。</w:t>
      </w:r>
    </w:p>
    <w:p w14:paraId="606347D1" w14:textId="77777777" w:rsidR="002A3CAD" w:rsidRDefault="00924617">
      <w:pPr>
        <w:pStyle w:val="a9"/>
        <w:numPr>
          <w:ilvl w:val="0"/>
          <w:numId w:val="8"/>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lastRenderedPageBreak/>
        <w:t>如因不可抗力或其他</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无法控制的原因使系统崩溃或无法正常使用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导致网上交易无法完成或丢失有关信息、记录等，</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不承担责任。但是</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会尽可能地协助处理善后事宜，并努力使用户免受经济损失。</w:t>
      </w:r>
    </w:p>
    <w:p w14:paraId="5BC6FCFC" w14:textId="77777777" w:rsidR="002A3CAD" w:rsidRDefault="00924617">
      <w:pPr>
        <w:pStyle w:val="a9"/>
        <w:numPr>
          <w:ilvl w:val="0"/>
          <w:numId w:val="8"/>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就已接受但无法完成的自提订单，应及时联系下单用户说明原因，与用户协商解决。</w:t>
      </w:r>
    </w:p>
    <w:p w14:paraId="7BE42423" w14:textId="77777777" w:rsidR="002A3CAD" w:rsidRDefault="00924617">
      <w:pPr>
        <w:pStyle w:val="a9"/>
        <w:numPr>
          <w:ilvl w:val="0"/>
          <w:numId w:val="8"/>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用户应当严格遵守</w:t>
      </w:r>
      <w:proofErr w:type="gramStart"/>
      <w:r>
        <w:rPr>
          <w:rFonts w:ascii="Times New Roman" w:eastAsia="宋体" w:hAnsi="Times New Roman" w:cs="Times New Roman"/>
          <w:color w:val="191F25"/>
          <w:szCs w:val="21"/>
          <w:shd w:val="clear" w:color="auto" w:fill="FFFFFF"/>
        </w:rPr>
        <w:t>本服务</w:t>
      </w:r>
      <w:proofErr w:type="gramEnd"/>
      <w:r>
        <w:rPr>
          <w:rFonts w:ascii="Times New Roman" w:eastAsia="宋体" w:hAnsi="Times New Roman" w:cs="Times New Roman"/>
          <w:color w:val="191F25"/>
          <w:szCs w:val="21"/>
          <w:shd w:val="clear" w:color="auto" w:fill="FFFFFF"/>
        </w:rPr>
        <w:t>协议及</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发布的其他规则、须知或协议，因用户违反</w:t>
      </w:r>
      <w:proofErr w:type="gramStart"/>
      <w:r>
        <w:rPr>
          <w:rFonts w:ascii="Times New Roman" w:eastAsia="宋体" w:hAnsi="Times New Roman" w:cs="Times New Roman"/>
          <w:color w:val="191F25"/>
          <w:szCs w:val="21"/>
          <w:shd w:val="clear" w:color="auto" w:fill="FFFFFF"/>
        </w:rPr>
        <w:t>本服务</w:t>
      </w:r>
      <w:proofErr w:type="gramEnd"/>
      <w:r>
        <w:rPr>
          <w:rFonts w:ascii="Times New Roman" w:eastAsia="宋体" w:hAnsi="Times New Roman" w:cs="Times New Roman"/>
          <w:color w:val="191F25"/>
          <w:szCs w:val="21"/>
          <w:shd w:val="clear" w:color="auto" w:fill="FFFFFF"/>
        </w:rPr>
        <w:t>协议或其他规则、须知或协议的行为给</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造成损失的，用户应当承担赔偿责任。</w:t>
      </w:r>
    </w:p>
    <w:p w14:paraId="7A4B55B0"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b/>
          <w:color w:val="191F25"/>
          <w:szCs w:val="21"/>
          <w:shd w:val="clear" w:color="auto" w:fill="FFFFFF"/>
        </w:rPr>
        <w:t>责任范围与责任限制</w:t>
      </w:r>
    </w:p>
    <w:p w14:paraId="37232E42"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用户需确认，用户在实际使用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的服务时，应当具备中华人民共和国法律规定的与其行为相适应的民事行为能力。若用户不具备前述与其行为相适应的民事行为能力，则用户及其监护人应依照法律规定承担因此而导致的一切后果，</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有权停止向用户提供服务。</w:t>
      </w:r>
    </w:p>
    <w:p w14:paraId="5BB2746A"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用户同意自行承担使用网络服务的风险，</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不作任何类型的担保，包括但不限于：</w:t>
      </w:r>
      <w:proofErr w:type="gramStart"/>
      <w:r>
        <w:rPr>
          <w:rFonts w:ascii="Times New Roman" w:eastAsia="宋体" w:hAnsi="Times New Roman" w:cs="Times New Roman"/>
          <w:color w:val="191F25"/>
          <w:szCs w:val="21"/>
          <w:shd w:val="clear" w:color="auto" w:fill="FFFFFF"/>
        </w:rPr>
        <w:t>不</w:t>
      </w:r>
      <w:proofErr w:type="gramEnd"/>
      <w:r>
        <w:rPr>
          <w:rFonts w:ascii="Times New Roman" w:eastAsia="宋体" w:hAnsi="Times New Roman" w:cs="Times New Roman"/>
          <w:color w:val="191F25"/>
          <w:szCs w:val="21"/>
          <w:shd w:val="clear" w:color="auto" w:fill="FFFFFF"/>
        </w:rPr>
        <w:t>担保服务一定能满足用户的要求；</w:t>
      </w:r>
      <w:proofErr w:type="gramStart"/>
      <w:r>
        <w:rPr>
          <w:rFonts w:ascii="Times New Roman" w:eastAsia="宋体" w:hAnsi="Times New Roman" w:cs="Times New Roman"/>
          <w:color w:val="191F25"/>
          <w:szCs w:val="21"/>
          <w:shd w:val="clear" w:color="auto" w:fill="FFFFFF"/>
        </w:rPr>
        <w:t>不</w:t>
      </w:r>
      <w:proofErr w:type="gramEnd"/>
      <w:r>
        <w:rPr>
          <w:rFonts w:ascii="Times New Roman" w:eastAsia="宋体" w:hAnsi="Times New Roman" w:cs="Times New Roman"/>
          <w:color w:val="191F25"/>
          <w:szCs w:val="21"/>
          <w:shd w:val="clear" w:color="auto" w:fill="FFFFFF"/>
        </w:rPr>
        <w:t>担保服务不会受中断，对服务的及时性，安全性，出错发生</w:t>
      </w:r>
      <w:proofErr w:type="gramStart"/>
      <w:r>
        <w:rPr>
          <w:rFonts w:ascii="Times New Roman" w:eastAsia="宋体" w:hAnsi="Times New Roman" w:cs="Times New Roman"/>
          <w:color w:val="191F25"/>
          <w:szCs w:val="21"/>
          <w:shd w:val="clear" w:color="auto" w:fill="FFFFFF"/>
        </w:rPr>
        <w:t>不</w:t>
      </w:r>
      <w:proofErr w:type="gramEnd"/>
      <w:r>
        <w:rPr>
          <w:rFonts w:ascii="Times New Roman" w:eastAsia="宋体" w:hAnsi="Times New Roman" w:cs="Times New Roman"/>
          <w:color w:val="191F25"/>
          <w:szCs w:val="21"/>
          <w:shd w:val="clear" w:color="auto" w:fill="FFFFFF"/>
        </w:rPr>
        <w:t>担保；对在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上以及第三方合作得到的任何服务或交易进程，不作担保；对</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服务所涉及的技术及信息的有效性、准确性、正确性、可靠性、稳定性、完整性和及时性不</w:t>
      </w:r>
      <w:proofErr w:type="gramStart"/>
      <w:r>
        <w:rPr>
          <w:rFonts w:ascii="Times New Roman" w:eastAsia="宋体" w:hAnsi="Times New Roman" w:cs="Times New Roman"/>
          <w:color w:val="191F25"/>
          <w:szCs w:val="21"/>
          <w:shd w:val="clear" w:color="auto" w:fill="FFFFFF"/>
        </w:rPr>
        <w:t>作出</w:t>
      </w:r>
      <w:proofErr w:type="gramEnd"/>
      <w:r>
        <w:rPr>
          <w:rFonts w:ascii="Times New Roman" w:eastAsia="宋体" w:hAnsi="Times New Roman" w:cs="Times New Roman"/>
          <w:color w:val="191F25"/>
          <w:szCs w:val="21"/>
          <w:shd w:val="clear" w:color="auto" w:fill="FFFFFF"/>
        </w:rPr>
        <w:t>任何承诺和保证；</w:t>
      </w:r>
      <w:proofErr w:type="gramStart"/>
      <w:r>
        <w:rPr>
          <w:rFonts w:ascii="Times New Roman" w:eastAsia="宋体" w:hAnsi="Times New Roman" w:cs="Times New Roman"/>
          <w:color w:val="191F25"/>
          <w:szCs w:val="21"/>
          <w:shd w:val="clear" w:color="auto" w:fill="FFFFFF"/>
        </w:rPr>
        <w:t>不</w:t>
      </w:r>
      <w:proofErr w:type="gramEnd"/>
      <w:r>
        <w:rPr>
          <w:rFonts w:ascii="Times New Roman" w:eastAsia="宋体" w:hAnsi="Times New Roman" w:cs="Times New Roman"/>
          <w:color w:val="191F25"/>
          <w:szCs w:val="21"/>
          <w:shd w:val="clear" w:color="auto" w:fill="FFFFFF"/>
        </w:rPr>
        <w:t>担保</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服务的适用性没有错误或疏漏。</w:t>
      </w:r>
    </w:p>
    <w:p w14:paraId="6828E990"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用户理解并同意，</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作为信息发布频道，无法控制每一任务事项所涉及的商品</w:t>
      </w:r>
      <w:r>
        <w:rPr>
          <w:rFonts w:ascii="Times New Roman" w:eastAsia="宋体" w:hAnsi="Times New Roman" w:cs="Times New Roman"/>
          <w:color w:val="191F25"/>
          <w:szCs w:val="21"/>
          <w:shd w:val="clear" w:color="auto" w:fill="FFFFFF"/>
        </w:rPr>
        <w:t>/</w:t>
      </w:r>
      <w:r>
        <w:rPr>
          <w:rFonts w:ascii="Times New Roman" w:eastAsia="宋体" w:hAnsi="Times New Roman" w:cs="Times New Roman"/>
          <w:color w:val="191F25"/>
          <w:szCs w:val="21"/>
          <w:shd w:val="clear" w:color="auto" w:fill="FFFFFF"/>
        </w:rPr>
        <w:t>服务质量、安全或合法性、任务事项内容的真实性或准确性、以及任务事项所涉各方履行任务事项的能力。用户应自行谨慎判断确定相关信息的真实性、合法性和有效性，并自行承担因此产生的责任与损失。用户应在使用社区自</w:t>
      </w:r>
      <w:proofErr w:type="gramStart"/>
      <w:r>
        <w:rPr>
          <w:rFonts w:ascii="Times New Roman" w:eastAsia="宋体" w:hAnsi="Times New Roman" w:cs="Times New Roman"/>
          <w:color w:val="191F25"/>
          <w:szCs w:val="21"/>
          <w:shd w:val="clear" w:color="auto" w:fill="FFFFFF"/>
        </w:rPr>
        <w:t>提服务</w:t>
      </w:r>
      <w:proofErr w:type="gramEnd"/>
      <w:r>
        <w:rPr>
          <w:rFonts w:ascii="Times New Roman" w:eastAsia="宋体" w:hAnsi="Times New Roman" w:cs="Times New Roman"/>
          <w:color w:val="191F25"/>
          <w:szCs w:val="21"/>
          <w:shd w:val="clear" w:color="auto" w:fill="FFFFFF"/>
        </w:rPr>
        <w:t>并自提商品时检查商品的数量是否正确及商品是否完整，用户在通过手机</w:t>
      </w:r>
      <w:r>
        <w:rPr>
          <w:rFonts w:ascii="Times New Roman" w:eastAsia="宋体" w:hAnsi="Times New Roman" w:cs="Times New Roman"/>
          <w:color w:val="191F25"/>
          <w:szCs w:val="21"/>
          <w:shd w:val="clear" w:color="auto" w:fill="FFFFFF"/>
        </w:rPr>
        <w:t>APP</w:t>
      </w:r>
      <w:r>
        <w:rPr>
          <w:rFonts w:ascii="Times New Roman" w:eastAsia="宋体" w:hAnsi="Times New Roman" w:cs="Times New Roman"/>
          <w:color w:val="191F25"/>
          <w:szCs w:val="21"/>
          <w:shd w:val="clear" w:color="auto" w:fill="FFFFFF"/>
        </w:rPr>
        <w:t>终端操作订单完成或无任何操作时</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即视为用户认可社区自提的商品符合用户的要求。</w:t>
      </w:r>
    </w:p>
    <w:p w14:paraId="0495181A"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用户同意并确认，</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拥有独自决定拒绝服务或取消任务事项的权利。</w:t>
      </w:r>
    </w:p>
    <w:p w14:paraId="66CA484D" w14:textId="47710E30"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用户在通过</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进行在线下订单等活动时，涉及用户真实姓名</w:t>
      </w:r>
      <w:r>
        <w:rPr>
          <w:rFonts w:ascii="Times New Roman" w:eastAsia="宋体" w:hAnsi="Times New Roman" w:cs="Times New Roman"/>
          <w:color w:val="191F25"/>
          <w:szCs w:val="21"/>
          <w:shd w:val="clear" w:color="auto" w:fill="FFFFFF"/>
        </w:rPr>
        <w:t>/</w:t>
      </w:r>
      <w:r>
        <w:rPr>
          <w:rFonts w:ascii="Times New Roman" w:eastAsia="宋体" w:hAnsi="Times New Roman" w:cs="Times New Roman"/>
          <w:color w:val="191F25"/>
          <w:szCs w:val="21"/>
          <w:shd w:val="clear" w:color="auto" w:fill="FFFFFF"/>
        </w:rPr>
        <w:t>名称、履行地址、联系电话等隐私信息的，</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将</w:t>
      </w:r>
      <w:ins w:id="36" w:author="Administrator" w:date="2022-04-28T15:16:00Z">
        <w:r w:rsidR="00EB2383">
          <w:rPr>
            <w:rFonts w:ascii="Times New Roman" w:eastAsia="宋体" w:hAnsi="Times New Roman" w:cs="Times New Roman" w:hint="eastAsia"/>
            <w:color w:val="191F25"/>
            <w:szCs w:val="21"/>
            <w:shd w:val="clear" w:color="auto" w:fill="FFFFFF"/>
          </w:rPr>
          <w:t>遵守</w:t>
        </w:r>
      </w:ins>
      <w:ins w:id="37" w:author="Administrator" w:date="2022-04-28T15:15:00Z">
        <w:r w:rsidR="00EB2383">
          <w:rPr>
            <w:rFonts w:ascii="Times New Roman" w:eastAsia="宋体" w:hAnsi="Times New Roman" w:cs="Times New Roman" w:hint="eastAsia"/>
            <w:color w:val="191F25"/>
            <w:szCs w:val="21"/>
            <w:shd w:val="clear" w:color="auto" w:fill="FFFFFF"/>
          </w:rPr>
          <w:t>相关</w:t>
        </w:r>
      </w:ins>
      <w:ins w:id="38" w:author="Administrator" w:date="2022-04-28T15:16:00Z">
        <w:r w:rsidR="00EB2383">
          <w:rPr>
            <w:rFonts w:ascii="Times New Roman" w:eastAsia="宋体" w:hAnsi="Times New Roman" w:cs="Times New Roman" w:hint="eastAsia"/>
            <w:color w:val="191F25"/>
            <w:szCs w:val="21"/>
            <w:shd w:val="clear" w:color="auto" w:fill="FFFFFF"/>
          </w:rPr>
          <w:t>法律法规的要求并</w:t>
        </w:r>
      </w:ins>
      <w:r>
        <w:rPr>
          <w:rFonts w:ascii="Times New Roman" w:eastAsia="宋体" w:hAnsi="Times New Roman" w:cs="Times New Roman"/>
          <w:color w:val="191F25"/>
          <w:szCs w:val="21"/>
          <w:shd w:val="clear" w:color="auto" w:fill="FFFFFF"/>
        </w:rPr>
        <w:t>予以严格保密，除非得到用户的授权或法律法规、本条款另有</w:t>
      </w:r>
      <w:proofErr w:type="gramStart"/>
      <w:r>
        <w:rPr>
          <w:rFonts w:ascii="Times New Roman" w:eastAsia="宋体" w:hAnsi="Times New Roman" w:cs="Times New Roman"/>
          <w:color w:val="191F25"/>
          <w:szCs w:val="21"/>
          <w:shd w:val="clear" w:color="auto" w:fill="FFFFFF"/>
        </w:rPr>
        <w:t>规</w:t>
      </w:r>
      <w:proofErr w:type="gramEnd"/>
      <w:r>
        <w:rPr>
          <w:rFonts w:ascii="Times New Roman" w:eastAsia="宋体" w:hAnsi="Times New Roman" w:cs="Times New Roman"/>
          <w:color w:val="191F25"/>
          <w:szCs w:val="21"/>
          <w:shd w:val="clear" w:color="auto" w:fill="FFFFFF"/>
        </w:rPr>
        <w:t>（约）定外，</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不会向外界披露用户隐私信息。</w:t>
      </w:r>
    </w:p>
    <w:p w14:paraId="7944AE47"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用户接受本协议即表明该用户将其在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发表的任何形式的信息的著作权或其他合法权利，包括并不限于：复制权、发行权、出租权、展览权、表演权、放映权、广播权、信息网络传播权、摄制权、改编权、翻译权、汇编权以及应当由著作权人享有的其他可转让权利无偿独家转让给</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所有，同时表明用户许可</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有权就任何主体侵权而单独提起诉讼，并获得全部赔偿。</w:t>
      </w:r>
    </w:p>
    <w:p w14:paraId="5ADEC0BE"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用户同意</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拥有通过消息推送、频道页面公示、短信、电话、邮件等形式向用户通知告知与本协议相关服务信息的权利，用户允许</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向其发送上述电子信息。</w:t>
      </w:r>
    </w:p>
    <w:p w14:paraId="2E95290B" w14:textId="77777777" w:rsidR="002A3CAD" w:rsidRDefault="00924617">
      <w:pPr>
        <w:pStyle w:val="a9"/>
        <w:numPr>
          <w:ilvl w:val="0"/>
          <w:numId w:val="9"/>
        </w:numPr>
        <w:spacing w:afterLines="50" w:after="156"/>
        <w:ind w:left="284" w:firstLineChars="0" w:hanging="284"/>
        <w:rPr>
          <w:rFonts w:ascii="Times New Roman" w:eastAsia="宋体" w:hAnsi="Times New Roman" w:cs="Times New Roman"/>
          <w:color w:val="191F25"/>
          <w:szCs w:val="21"/>
          <w:shd w:val="clear" w:color="auto" w:fill="FFFFFF"/>
        </w:rPr>
      </w:pPr>
      <w:r>
        <w:rPr>
          <w:rFonts w:ascii="Times New Roman" w:eastAsia="宋体" w:hAnsi="Times New Roman" w:cs="Times New Roman" w:hint="eastAsia"/>
          <w:color w:val="191F25"/>
          <w:szCs w:val="21"/>
          <w:shd w:val="clear" w:color="auto" w:fill="FFFFFF"/>
        </w:rPr>
        <w:t>对使用大润发线上平台社区自提场景下自</w:t>
      </w:r>
      <w:proofErr w:type="gramStart"/>
      <w:r>
        <w:rPr>
          <w:rFonts w:ascii="Times New Roman" w:eastAsia="宋体" w:hAnsi="Times New Roman" w:cs="Times New Roman" w:hint="eastAsia"/>
          <w:color w:val="191F25"/>
          <w:szCs w:val="21"/>
          <w:shd w:val="clear" w:color="auto" w:fill="FFFFFF"/>
        </w:rPr>
        <w:t>提服务</w:t>
      </w:r>
      <w:proofErr w:type="gramEnd"/>
      <w:r>
        <w:rPr>
          <w:rFonts w:ascii="Times New Roman" w:eastAsia="宋体" w:hAnsi="Times New Roman" w:cs="Times New Roman" w:hint="eastAsia"/>
          <w:color w:val="191F25"/>
          <w:szCs w:val="21"/>
          <w:shd w:val="clear" w:color="auto" w:fill="FFFFFF"/>
        </w:rPr>
        <w:t>的商品，用户最晚应在订单显示“交易</w:t>
      </w:r>
      <w:r>
        <w:rPr>
          <w:rFonts w:ascii="Times New Roman" w:eastAsia="宋体" w:hAnsi="Times New Roman" w:cs="Times New Roman" w:hint="eastAsia"/>
          <w:color w:val="191F25"/>
          <w:szCs w:val="21"/>
          <w:shd w:val="clear" w:color="auto" w:fill="FFFFFF"/>
        </w:rPr>
        <w:lastRenderedPageBreak/>
        <w:t>成功”后</w:t>
      </w:r>
      <w:r>
        <w:rPr>
          <w:rFonts w:ascii="Times New Roman" w:eastAsia="宋体" w:hAnsi="Times New Roman" w:cs="Times New Roman"/>
          <w:color w:val="191F25"/>
          <w:szCs w:val="21"/>
          <w:shd w:val="clear" w:color="auto" w:fill="FFFFFF"/>
        </w:rPr>
        <w:t>30</w:t>
      </w:r>
      <w:r>
        <w:rPr>
          <w:rFonts w:ascii="Times New Roman" w:eastAsia="宋体" w:hAnsi="Times New Roman" w:cs="Times New Roman" w:hint="eastAsia"/>
          <w:color w:val="191F25"/>
          <w:szCs w:val="21"/>
          <w:shd w:val="clear" w:color="auto" w:fill="FFFFFF"/>
        </w:rPr>
        <w:t>日</w:t>
      </w:r>
      <w:proofErr w:type="gramStart"/>
      <w:r>
        <w:rPr>
          <w:rFonts w:ascii="Times New Roman" w:eastAsia="宋体" w:hAnsi="Times New Roman" w:cs="Times New Roman" w:hint="eastAsia"/>
          <w:color w:val="191F25"/>
          <w:szCs w:val="21"/>
          <w:shd w:val="clear" w:color="auto" w:fill="FFFFFF"/>
        </w:rPr>
        <w:t>内</w:t>
      </w:r>
      <w:r>
        <w:rPr>
          <w:rFonts w:ascii="Times New Roman" w:eastAsia="宋体" w:hAnsi="Times New Roman" w:cs="Times New Roman"/>
          <w:color w:val="191F25"/>
          <w:szCs w:val="21"/>
          <w:shd w:val="clear" w:color="auto" w:fill="FFFFFF"/>
        </w:rPr>
        <w:t>向</w:t>
      </w:r>
      <w:r>
        <w:rPr>
          <w:rFonts w:ascii="Times New Roman" w:eastAsia="宋体" w:hAnsi="Times New Roman" w:cs="Times New Roman" w:hint="eastAsia"/>
          <w:color w:val="191F25"/>
          <w:szCs w:val="21"/>
          <w:shd w:val="clear" w:color="auto" w:fill="FFFFFF"/>
        </w:rPr>
        <w:t>大</w:t>
      </w:r>
      <w:proofErr w:type="gramEnd"/>
      <w:r>
        <w:rPr>
          <w:rFonts w:ascii="Times New Roman" w:eastAsia="宋体" w:hAnsi="Times New Roman" w:cs="Times New Roman" w:hint="eastAsia"/>
          <w:color w:val="191F25"/>
          <w:szCs w:val="21"/>
          <w:shd w:val="clear" w:color="auto" w:fill="FFFFFF"/>
        </w:rPr>
        <w:t>润发线上平台</w:t>
      </w:r>
      <w:r>
        <w:rPr>
          <w:rFonts w:ascii="Times New Roman" w:eastAsia="宋体" w:hAnsi="Times New Roman" w:cs="Times New Roman"/>
          <w:color w:val="191F25"/>
          <w:szCs w:val="21"/>
          <w:shd w:val="clear" w:color="auto" w:fill="FFFFFF"/>
        </w:rPr>
        <w:t>申请维权。</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受理买卖双方在</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上产生的交易争议处理申请，但出现以下情形的，</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可不予受理，买卖任一方有权自行通过司法机关等途径向相对方主张权利：</w:t>
      </w:r>
    </w:p>
    <w:p w14:paraId="2B5453AE" w14:textId="77777777"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用户未在本规则规定的受理期限内发起维权；</w:t>
      </w:r>
    </w:p>
    <w:p w14:paraId="5D1AF507" w14:textId="77777777"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交易订单显示的商品或服务与买卖双方约定的实际交易商品或服务不一致，导致交易事实无法查清；</w:t>
      </w:r>
    </w:p>
    <w:p w14:paraId="6E36FDEF" w14:textId="77777777"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买卖双方经自行协商达成退款或退款协议并履行完毕，一方或双方反悔产生争议；</w:t>
      </w:r>
    </w:p>
    <w:p w14:paraId="4EB8A559" w14:textId="77777777"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买卖双方进行虚假交易或利用信用卡等实施</w:t>
      </w:r>
      <w:proofErr w:type="gramStart"/>
      <w:r>
        <w:rPr>
          <w:rFonts w:ascii="Times New Roman" w:eastAsia="宋体" w:hAnsi="Times New Roman" w:cs="Times New Roman"/>
          <w:color w:val="191F25"/>
          <w:szCs w:val="21"/>
          <w:shd w:val="clear" w:color="auto" w:fill="FFFFFF"/>
        </w:rPr>
        <w:t>套现且交易</w:t>
      </w:r>
      <w:proofErr w:type="gramEnd"/>
      <w:r>
        <w:rPr>
          <w:rFonts w:ascii="Times New Roman" w:eastAsia="宋体" w:hAnsi="Times New Roman" w:cs="Times New Roman"/>
          <w:color w:val="191F25"/>
          <w:szCs w:val="21"/>
          <w:shd w:val="clear" w:color="auto" w:fill="FFFFFF"/>
        </w:rPr>
        <w:t>成功；</w:t>
      </w:r>
    </w:p>
    <w:p w14:paraId="1CAC13FC" w14:textId="18FFD196"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交易做退款处理后，因</w:t>
      </w:r>
      <w:del w:id="39" w:author="Administrator" w:date="2022-04-28T15:17:00Z">
        <w:r w:rsidDel="00EB2383">
          <w:rPr>
            <w:rFonts w:ascii="Times New Roman" w:eastAsia="宋体" w:hAnsi="Times New Roman" w:cs="Times New Roman" w:hint="eastAsia"/>
            <w:color w:val="191F25"/>
            <w:szCs w:val="21"/>
            <w:shd w:val="clear" w:color="auto" w:fill="FFFFFF"/>
          </w:rPr>
          <w:delText>商家</w:delText>
        </w:r>
      </w:del>
      <w:ins w:id="40" w:author="Administrator" w:date="2022-04-28T15:17:00Z">
        <w:r w:rsidR="00EB2383">
          <w:rPr>
            <w:rFonts w:ascii="Times New Roman" w:eastAsia="宋体" w:hAnsi="Times New Roman" w:cs="Times New Roman" w:hint="eastAsia"/>
            <w:color w:val="191F25"/>
            <w:szCs w:val="21"/>
            <w:shd w:val="clear" w:color="auto" w:fill="FFFFFF"/>
          </w:rPr>
          <w:t>大润</w:t>
        </w:r>
        <w:proofErr w:type="gramStart"/>
        <w:r w:rsidR="00EB2383">
          <w:rPr>
            <w:rFonts w:ascii="Times New Roman" w:eastAsia="宋体" w:hAnsi="Times New Roman" w:cs="Times New Roman" w:hint="eastAsia"/>
            <w:color w:val="191F25"/>
            <w:szCs w:val="21"/>
            <w:shd w:val="clear" w:color="auto" w:fill="FFFFFF"/>
          </w:rPr>
          <w:t>发门店</w:t>
        </w:r>
      </w:ins>
      <w:r>
        <w:rPr>
          <w:rFonts w:ascii="Times New Roman" w:eastAsia="宋体" w:hAnsi="Times New Roman" w:cs="Times New Roman"/>
          <w:color w:val="191F25"/>
          <w:szCs w:val="21"/>
          <w:shd w:val="clear" w:color="auto" w:fill="FFFFFF"/>
        </w:rPr>
        <w:t>需要</w:t>
      </w:r>
      <w:proofErr w:type="gramEnd"/>
      <w:r>
        <w:rPr>
          <w:rFonts w:ascii="Times New Roman" w:eastAsia="宋体" w:hAnsi="Times New Roman" w:cs="Times New Roman"/>
          <w:color w:val="191F25"/>
          <w:szCs w:val="21"/>
          <w:shd w:val="clear" w:color="auto" w:fill="FFFFFF"/>
        </w:rPr>
        <w:t>取回商品产生争议；</w:t>
      </w:r>
    </w:p>
    <w:p w14:paraId="10877D6C" w14:textId="77777777" w:rsidR="002A3CAD" w:rsidRDefault="00924617">
      <w:pPr>
        <w:pStyle w:val="a9"/>
        <w:numPr>
          <w:ilvl w:val="0"/>
          <w:numId w:val="10"/>
        </w:numPr>
        <w:spacing w:afterLines="50" w:after="156"/>
        <w:ind w:firstLineChars="0"/>
        <w:rPr>
          <w:rFonts w:ascii="Times New Roman" w:eastAsia="宋体" w:hAnsi="Times New Roman" w:cs="Times New Roman"/>
          <w:color w:val="191F25"/>
          <w:szCs w:val="21"/>
          <w:shd w:val="clear" w:color="auto" w:fill="FFFFFF"/>
        </w:rPr>
      </w:pPr>
      <w:r>
        <w:rPr>
          <w:rFonts w:ascii="Times New Roman" w:eastAsia="宋体" w:hAnsi="Times New Roman" w:cs="Times New Roman"/>
          <w:color w:val="191F25"/>
          <w:szCs w:val="21"/>
          <w:shd w:val="clear" w:color="auto" w:fill="FFFFFF"/>
        </w:rPr>
        <w:t>除</w:t>
      </w:r>
      <w:r>
        <w:rPr>
          <w:rFonts w:ascii="Times New Roman" w:eastAsia="宋体" w:hAnsi="Times New Roman" w:cs="Times New Roman" w:hint="eastAsia"/>
          <w:color w:val="191F25"/>
          <w:szCs w:val="21"/>
          <w:shd w:val="clear" w:color="auto" w:fill="FFFFFF"/>
        </w:rPr>
        <w:t>大润发线上平台</w:t>
      </w:r>
      <w:r>
        <w:rPr>
          <w:rFonts w:ascii="Times New Roman" w:eastAsia="宋体" w:hAnsi="Times New Roman" w:cs="Times New Roman"/>
          <w:color w:val="191F25"/>
          <w:szCs w:val="21"/>
          <w:shd w:val="clear" w:color="auto" w:fill="FFFFFF"/>
        </w:rPr>
        <w:t>规则规定的情形外，用户主张交易引发的额外损失或法定赔偿事宜。</w:t>
      </w:r>
    </w:p>
    <w:p w14:paraId="38E347AA" w14:textId="77777777" w:rsidR="002A3CAD" w:rsidRDefault="00924617">
      <w:pPr>
        <w:pStyle w:val="a9"/>
        <w:numPr>
          <w:ilvl w:val="0"/>
          <w:numId w:val="1"/>
        </w:numPr>
        <w:spacing w:afterLines="50" w:after="156"/>
        <w:ind w:left="170" w:firstLineChars="0" w:hanging="170"/>
        <w:rPr>
          <w:rFonts w:ascii="Times New Roman" w:eastAsia="宋体" w:hAnsi="Times New Roman" w:cs="Times New Roman"/>
          <w:b/>
          <w:color w:val="191F25"/>
          <w:szCs w:val="21"/>
          <w:shd w:val="clear" w:color="auto" w:fill="FFFFFF"/>
        </w:rPr>
      </w:pPr>
      <w:r>
        <w:rPr>
          <w:rFonts w:ascii="Times New Roman" w:eastAsia="宋体" w:hAnsi="Times New Roman" w:cs="Times New Roman" w:hint="eastAsia"/>
          <w:b/>
          <w:color w:val="191F25"/>
          <w:szCs w:val="21"/>
          <w:shd w:val="clear" w:color="auto" w:fill="FFFFFF"/>
        </w:rPr>
        <w:t>其他条款</w:t>
      </w:r>
    </w:p>
    <w:p w14:paraId="02411DC7" w14:textId="77777777" w:rsidR="002A3CAD" w:rsidRDefault="00924617">
      <w:pPr>
        <w:pStyle w:val="a9"/>
        <w:numPr>
          <w:ilvl w:val="0"/>
          <w:numId w:val="11"/>
        </w:numPr>
        <w:spacing w:afterLines="50" w:after="156"/>
        <w:ind w:left="284" w:firstLineChars="0" w:hanging="284"/>
        <w:rPr>
          <w:rFonts w:ascii="Times New Roman" w:eastAsia="宋体" w:hAnsi="Times New Roman" w:cs="Times New Roman"/>
          <w:color w:val="191F25"/>
          <w:szCs w:val="21"/>
          <w:highlight w:val="green"/>
          <w:shd w:val="clear" w:color="auto" w:fill="FFFFFF"/>
        </w:rPr>
      </w:pPr>
      <w:r>
        <w:rPr>
          <w:rFonts w:ascii="Times New Roman" w:eastAsia="宋体" w:hAnsi="Times New Roman" w:cs="Times New Roman" w:hint="eastAsia"/>
          <w:color w:val="191F25"/>
          <w:szCs w:val="21"/>
          <w:highlight w:val="green"/>
          <w:shd w:val="clear" w:color="auto" w:fill="FFFFFF"/>
        </w:rPr>
        <w:t>通知条款：用户在使用大润发线上平台服务时提供的手机号码、注册</w:t>
      </w:r>
      <w:proofErr w:type="gramStart"/>
      <w:r>
        <w:rPr>
          <w:rFonts w:ascii="Times New Roman" w:eastAsia="宋体" w:hAnsi="Times New Roman" w:cs="Times New Roman" w:hint="eastAsia"/>
          <w:color w:val="191F25"/>
          <w:szCs w:val="21"/>
          <w:highlight w:val="green"/>
          <w:shd w:val="clear" w:color="auto" w:fill="FFFFFF"/>
        </w:rPr>
        <w:t>淘宝平台</w:t>
      </w:r>
      <w:proofErr w:type="gramEnd"/>
      <w:r>
        <w:rPr>
          <w:rFonts w:ascii="Times New Roman" w:eastAsia="宋体" w:hAnsi="Times New Roman" w:cs="Times New Roman" w:hint="eastAsia"/>
          <w:color w:val="191F25"/>
          <w:szCs w:val="21"/>
          <w:highlight w:val="green"/>
          <w:shd w:val="clear" w:color="auto" w:fill="FFFFFF"/>
        </w:rPr>
        <w:t>用户时生成的用于登录</w:t>
      </w:r>
      <w:proofErr w:type="gramStart"/>
      <w:r>
        <w:rPr>
          <w:rFonts w:ascii="Times New Roman" w:eastAsia="宋体" w:hAnsi="Times New Roman" w:cs="Times New Roman" w:hint="eastAsia"/>
          <w:color w:val="191F25"/>
          <w:szCs w:val="21"/>
          <w:highlight w:val="green"/>
          <w:shd w:val="clear" w:color="auto" w:fill="FFFFFF"/>
        </w:rPr>
        <w:t>淘宝平台</w:t>
      </w:r>
      <w:proofErr w:type="gramEnd"/>
      <w:r>
        <w:rPr>
          <w:rFonts w:ascii="Times New Roman" w:eastAsia="宋体" w:hAnsi="Times New Roman" w:cs="Times New Roman" w:hint="eastAsia"/>
          <w:color w:val="191F25"/>
          <w:szCs w:val="21"/>
          <w:highlight w:val="green"/>
          <w:shd w:val="clear" w:color="auto" w:fill="FFFFFF"/>
        </w:rPr>
        <w:t>接收站内信、系统消息和阿里旺旺即时信息的会员账号均为用户的有效联系方式。大润发线上平台将向用户的</w:t>
      </w:r>
      <w:proofErr w:type="gramStart"/>
      <w:r>
        <w:rPr>
          <w:rFonts w:ascii="Times New Roman" w:eastAsia="宋体" w:hAnsi="Times New Roman" w:cs="Times New Roman" w:hint="eastAsia"/>
          <w:color w:val="191F25"/>
          <w:szCs w:val="21"/>
          <w:highlight w:val="green"/>
          <w:shd w:val="clear" w:color="auto" w:fill="FFFFFF"/>
        </w:rPr>
        <w:t>上述联系</w:t>
      </w:r>
      <w:proofErr w:type="gramEnd"/>
      <w:r>
        <w:rPr>
          <w:rFonts w:ascii="Times New Roman" w:eastAsia="宋体" w:hAnsi="Times New Roman" w:cs="Times New Roman" w:hint="eastAsia"/>
          <w:color w:val="191F25"/>
          <w:szCs w:val="21"/>
          <w:highlight w:val="green"/>
          <w:shd w:val="clear" w:color="auto" w:fill="FFFFFF"/>
        </w:rPr>
        <w:t>方式的其中之一或其中若干向用户送达各类通知，而此类通知的内容可能对用户的权利义务产生重大的有利或不利影响，请用户务必及时关注。用户确认，以前述方式发送的各类通知，在发送成功后即视为送达。</w:t>
      </w:r>
    </w:p>
    <w:p w14:paraId="172006AE" w14:textId="5D46F23D" w:rsidR="002A3CAD" w:rsidRDefault="00924617">
      <w:pPr>
        <w:pStyle w:val="a9"/>
        <w:numPr>
          <w:ilvl w:val="0"/>
          <w:numId w:val="11"/>
        </w:numPr>
        <w:spacing w:afterLines="50" w:after="156"/>
        <w:ind w:left="284" w:firstLineChars="0" w:hanging="284"/>
        <w:rPr>
          <w:rFonts w:ascii="Times New Roman" w:eastAsia="宋体" w:hAnsi="Times New Roman" w:cs="Times New Roman"/>
          <w:color w:val="191F25"/>
          <w:szCs w:val="21"/>
          <w:highlight w:val="green"/>
          <w:shd w:val="clear" w:color="auto" w:fill="FFFFFF"/>
        </w:rPr>
      </w:pPr>
      <w:r>
        <w:rPr>
          <w:rFonts w:ascii="Times New Roman" w:eastAsia="宋体" w:hAnsi="Times New Roman" w:cs="Times New Roman" w:hint="eastAsia"/>
          <w:color w:val="191F25"/>
          <w:szCs w:val="21"/>
          <w:highlight w:val="green"/>
          <w:shd w:val="clear" w:color="auto" w:fill="FFFFFF"/>
        </w:rPr>
        <w:t>本协议由用户与大润发线上平台于</w:t>
      </w:r>
      <w:commentRangeStart w:id="41"/>
      <w:del w:id="42" w:author="Administrator" w:date="2022-04-28T15:17:00Z">
        <w:r w:rsidDel="00EB2383">
          <w:rPr>
            <w:rFonts w:ascii="Times New Roman" w:eastAsia="宋体" w:hAnsi="Times New Roman" w:cs="Times New Roman" w:hint="eastAsia"/>
            <w:color w:val="191F25"/>
            <w:szCs w:val="21"/>
            <w:highlight w:val="green"/>
            <w:shd w:val="clear" w:color="auto" w:fill="FFFFFF"/>
          </w:rPr>
          <w:delText>浙江省杭州市余杭区</w:delText>
        </w:r>
      </w:del>
      <w:ins w:id="43" w:author="Administrator" w:date="2022-04-28T15:17:00Z">
        <w:r w:rsidR="00EB2383">
          <w:rPr>
            <w:rFonts w:ascii="Times New Roman" w:eastAsia="宋体" w:hAnsi="Times New Roman" w:cs="Times New Roman" w:hint="eastAsia"/>
            <w:color w:val="191F25"/>
            <w:szCs w:val="21"/>
            <w:highlight w:val="green"/>
            <w:shd w:val="clear" w:color="auto" w:fill="FFFFFF"/>
          </w:rPr>
          <w:t xml:space="preserve"> </w:t>
        </w:r>
      </w:ins>
      <w:ins w:id="44" w:author="Administrator" w:date="2022-04-28T15:18:00Z">
        <w:r w:rsidR="00EB2383">
          <w:rPr>
            <w:rFonts w:ascii="Times New Roman" w:eastAsia="宋体" w:hAnsi="Times New Roman" w:cs="Times New Roman" w:hint="eastAsia"/>
            <w:color w:val="191F25"/>
            <w:szCs w:val="21"/>
            <w:highlight w:val="green"/>
            <w:shd w:val="clear" w:color="auto" w:fill="FFFFFF"/>
          </w:rPr>
          <w:t>上海市静安区</w:t>
        </w:r>
      </w:ins>
      <w:ins w:id="45" w:author="Administrator" w:date="2022-04-28T15:17:00Z">
        <w:r w:rsidR="00EB2383">
          <w:rPr>
            <w:rFonts w:ascii="Times New Roman" w:eastAsia="宋体" w:hAnsi="Times New Roman" w:cs="Times New Roman"/>
            <w:color w:val="191F25"/>
            <w:szCs w:val="21"/>
            <w:highlight w:val="green"/>
            <w:shd w:val="clear" w:color="auto" w:fill="FFFFFF"/>
          </w:rPr>
          <w:t xml:space="preserve">  </w:t>
        </w:r>
      </w:ins>
      <w:r>
        <w:rPr>
          <w:rFonts w:ascii="Times New Roman" w:eastAsia="宋体" w:hAnsi="Times New Roman" w:cs="Times New Roman" w:hint="eastAsia"/>
          <w:color w:val="191F25"/>
          <w:szCs w:val="21"/>
          <w:highlight w:val="green"/>
          <w:shd w:val="clear" w:color="auto" w:fill="FFFFFF"/>
        </w:rPr>
        <w:t>签署</w:t>
      </w:r>
      <w:commentRangeEnd w:id="41"/>
      <w:r w:rsidR="00EB2383">
        <w:rPr>
          <w:rStyle w:val="a8"/>
        </w:rPr>
        <w:commentReference w:id="41"/>
      </w:r>
      <w:r>
        <w:rPr>
          <w:rFonts w:ascii="Times New Roman" w:eastAsia="宋体" w:hAnsi="Times New Roman" w:cs="Times New Roman" w:hint="eastAsia"/>
          <w:color w:val="191F25"/>
          <w:szCs w:val="21"/>
          <w:highlight w:val="green"/>
          <w:shd w:val="clear" w:color="auto" w:fill="FFFFFF"/>
        </w:rPr>
        <w:t>。因本协议产生或与本协议有关的争议，用户可与大润发线上平台以友好协商的方式予以解决或提交</w:t>
      </w:r>
      <w:del w:id="46" w:author="Administrator" w:date="2022-04-28T15:18:00Z">
        <w:r w:rsidDel="00EB2383">
          <w:rPr>
            <w:rFonts w:ascii="Times New Roman" w:eastAsia="宋体" w:hAnsi="Times New Roman" w:cs="Times New Roman" w:hint="eastAsia"/>
            <w:color w:val="191F25"/>
            <w:szCs w:val="21"/>
            <w:highlight w:val="green"/>
            <w:shd w:val="clear" w:color="auto" w:fill="FFFFFF"/>
          </w:rPr>
          <w:delText>被告所在</w:delText>
        </w:r>
      </w:del>
      <w:ins w:id="47" w:author="Administrator" w:date="2022-04-28T15:18:00Z">
        <w:r w:rsidR="00EB2383">
          <w:rPr>
            <w:rFonts w:ascii="Times New Roman" w:eastAsia="宋体" w:hAnsi="Times New Roman" w:cs="Times New Roman" w:hint="eastAsia"/>
            <w:color w:val="191F25"/>
            <w:szCs w:val="21"/>
            <w:highlight w:val="green"/>
            <w:shd w:val="clear" w:color="auto" w:fill="FFFFFF"/>
          </w:rPr>
          <w:t>签署</w:t>
        </w:r>
      </w:ins>
      <w:r>
        <w:rPr>
          <w:rFonts w:ascii="Times New Roman" w:eastAsia="宋体" w:hAnsi="Times New Roman" w:cs="Times New Roman" w:hint="eastAsia"/>
          <w:color w:val="191F25"/>
          <w:szCs w:val="21"/>
          <w:highlight w:val="green"/>
          <w:shd w:val="clear" w:color="auto" w:fill="FFFFFF"/>
        </w:rPr>
        <w:t>地的人民法院予以裁决。</w:t>
      </w:r>
    </w:p>
    <w:sectPr w:rsidR="002A3CAD">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晓兵" w:date="2022-04-28T14:11:00Z" w:initials="">
    <w:p w14:paraId="1C4151E9" w14:textId="77777777" w:rsidR="002A3CAD" w:rsidRDefault="00924617">
      <w:pPr>
        <w:pStyle w:val="a3"/>
      </w:pPr>
      <w:r>
        <w:rPr>
          <w:rFonts w:hint="eastAsia"/>
        </w:rPr>
        <w:t>绿色部分是否就不适合大润</w:t>
      </w:r>
      <w:proofErr w:type="gramStart"/>
      <w:r>
        <w:rPr>
          <w:rFonts w:hint="eastAsia"/>
        </w:rPr>
        <w:t>发优鲜了</w:t>
      </w:r>
      <w:proofErr w:type="gramEnd"/>
      <w:r>
        <w:rPr>
          <w:rFonts w:hint="eastAsia"/>
        </w:rPr>
        <w:t>？</w:t>
      </w:r>
    </w:p>
  </w:comment>
  <w:comment w:id="9" w:author="贾季帮(武汉-技术部)" w:date="2022-05-09T15:03:00Z" w:initials="贾季帮(武汉-技术">
    <w:p w14:paraId="1612C2CC" w14:textId="68C7CB59" w:rsidR="00973424" w:rsidRDefault="00973424">
      <w:pPr>
        <w:pStyle w:val="a3"/>
      </w:pPr>
      <w:r>
        <w:rPr>
          <w:rStyle w:val="a8"/>
        </w:rPr>
        <w:annotationRef/>
      </w:r>
    </w:p>
  </w:comment>
  <w:comment w:id="10" w:author="贾季帮(武汉-技术部)" w:date="2022-05-09T15:03:00Z" w:initials="贾季帮(武汉-技术">
    <w:p w14:paraId="53D0FADC" w14:textId="1334A87C" w:rsidR="00973424" w:rsidRDefault="00973424">
      <w:pPr>
        <w:pStyle w:val="a3"/>
      </w:pPr>
      <w:r>
        <w:rPr>
          <w:rStyle w:val="a8"/>
        </w:rPr>
        <w:annotationRef/>
      </w:r>
    </w:p>
  </w:comment>
  <w:comment w:id="15" w:author="legal-CY" w:date="2022-04-02T11:29:00Z" w:initials="l">
    <w:p w14:paraId="4C4E069D" w14:textId="77777777" w:rsidR="002A3CAD" w:rsidRDefault="00924617">
      <w:pPr>
        <w:pStyle w:val="a3"/>
      </w:pPr>
      <w:proofErr w:type="gramStart"/>
      <w:r>
        <w:rPr>
          <w:rFonts w:hint="eastAsia"/>
          <w:highlight w:val="yellow"/>
        </w:rPr>
        <w:t>请业务</w:t>
      </w:r>
      <w:proofErr w:type="gramEnd"/>
      <w:r>
        <w:rPr>
          <w:rFonts w:hint="eastAsia"/>
          <w:highlight w:val="yellow"/>
        </w:rPr>
        <w:t>确认此时联系大润发线上平台还是联系现场工作人员</w:t>
      </w:r>
    </w:p>
  </w:comment>
  <w:comment w:id="16" w:author="legal-CY" w:date="2022-04-02T11:30:00Z" w:initials="l">
    <w:p w14:paraId="0C810A1D" w14:textId="77777777" w:rsidR="002A3CAD" w:rsidRDefault="00924617">
      <w:pPr>
        <w:pStyle w:val="a3"/>
      </w:pPr>
      <w:proofErr w:type="gramStart"/>
      <w:r>
        <w:rPr>
          <w:rFonts w:hint="eastAsia"/>
          <w:highlight w:val="yellow"/>
        </w:rPr>
        <w:t>请业务</w:t>
      </w:r>
      <w:proofErr w:type="gramEnd"/>
      <w:r>
        <w:rPr>
          <w:rFonts w:hint="eastAsia"/>
          <w:highlight w:val="yellow"/>
        </w:rPr>
        <w:t>确认，此时能否接受退款？</w:t>
      </w:r>
    </w:p>
  </w:comment>
  <w:comment w:id="18" w:author="legal-CY" w:date="2022-04-02T11:36:00Z" w:initials="l">
    <w:p w14:paraId="26AA588D" w14:textId="77777777" w:rsidR="002A3CAD" w:rsidRDefault="00924617">
      <w:pPr>
        <w:pStyle w:val="a3"/>
      </w:pPr>
      <w:proofErr w:type="gramStart"/>
      <w:r>
        <w:rPr>
          <w:rFonts w:hint="eastAsia"/>
        </w:rPr>
        <w:t>请业务</w:t>
      </w:r>
      <w:proofErr w:type="gramEnd"/>
      <w:r>
        <w:rPr>
          <w:rFonts w:hint="eastAsia"/>
        </w:rPr>
        <w:t>根据实际情况补充。</w:t>
      </w:r>
    </w:p>
  </w:comment>
  <w:comment w:id="23" w:author="legal-CY" w:date="2022-04-02T14:06:00Z" w:initials="l">
    <w:p w14:paraId="4BAB61C0" w14:textId="77777777" w:rsidR="002A3CAD" w:rsidRDefault="00924617">
      <w:pPr>
        <w:pStyle w:val="a3"/>
        <w:rPr>
          <w:b/>
        </w:rPr>
      </w:pPr>
      <w:r>
        <w:rPr>
          <w:rFonts w:hint="eastAsia"/>
          <w:b/>
          <w:highlight w:val="yellow"/>
        </w:rPr>
        <w:t>提示：这个信息需要业务重点告知消费者，比如在支付页面以及在取货页面强透出。</w:t>
      </w:r>
    </w:p>
  </w:comment>
  <w:comment w:id="24" w:author="Administrator" w:date="2022-04-28T14:54:00Z" w:initials="A">
    <w:p w14:paraId="541B0FDA" w14:textId="10ECB345" w:rsidR="008C4A7D" w:rsidRDefault="008C4A7D">
      <w:pPr>
        <w:pStyle w:val="a3"/>
      </w:pPr>
      <w:r>
        <w:rPr>
          <w:rStyle w:val="a8"/>
        </w:rPr>
        <w:annotationRef/>
      </w:r>
      <w:r>
        <w:rPr>
          <w:rFonts w:hint="eastAsia"/>
        </w:rPr>
        <w:t>加粗提示</w:t>
      </w:r>
    </w:p>
  </w:comment>
  <w:comment w:id="25" w:author="legal-CY" w:date="2022-04-02T11:51:00Z" w:initials="l">
    <w:p w14:paraId="313B5A17" w14:textId="77777777" w:rsidR="002A3CAD" w:rsidRDefault="00924617">
      <w:pPr>
        <w:pStyle w:val="a3"/>
        <w:rPr>
          <w:b/>
        </w:rPr>
      </w:pPr>
      <w:r>
        <w:rPr>
          <w:rFonts w:hint="eastAsia"/>
          <w:b/>
          <w:highlight w:val="yellow"/>
        </w:rPr>
        <w:t>理解该场景</w:t>
      </w:r>
      <w:proofErr w:type="gramStart"/>
      <w:r>
        <w:rPr>
          <w:rFonts w:hint="eastAsia"/>
          <w:b/>
          <w:highlight w:val="yellow"/>
        </w:rPr>
        <w:t>下生鲜与非生鲜</w:t>
      </w:r>
      <w:proofErr w:type="gramEnd"/>
      <w:r>
        <w:rPr>
          <w:rFonts w:hint="eastAsia"/>
          <w:b/>
          <w:highlight w:val="yellow"/>
        </w:rPr>
        <w:t>都不能取回了？全部不支持无理由退货？仅支持质量问题情况的退款？此时的货损由商家承担还是大润发线上平台承担？</w:t>
      </w:r>
    </w:p>
  </w:comment>
  <w:comment w:id="26" w:author="Administrator" w:date="2022-04-28T15:03:00Z" w:initials="A">
    <w:p w14:paraId="23BF05A8" w14:textId="2FC4F580" w:rsidR="00981F94" w:rsidRDefault="00981F94">
      <w:pPr>
        <w:pStyle w:val="a3"/>
      </w:pPr>
      <w:r>
        <w:rPr>
          <w:rStyle w:val="a8"/>
        </w:rPr>
        <w:annotationRef/>
      </w:r>
      <w:r w:rsidR="008E5917">
        <w:rPr>
          <w:rFonts w:hint="eastAsia"/>
        </w:rPr>
        <w:t>按法</w:t>
      </w:r>
      <w:proofErr w:type="gramStart"/>
      <w:r w:rsidR="008E5917">
        <w:rPr>
          <w:rFonts w:hint="eastAsia"/>
        </w:rPr>
        <w:t>务</w:t>
      </w:r>
      <w:proofErr w:type="gramEnd"/>
      <w:r w:rsidR="008E5917">
        <w:rPr>
          <w:rFonts w:hint="eastAsia"/>
        </w:rPr>
        <w:t>理解是不支持售中商品的退款及签收后商品换货，并非不能取回。按照5</w:t>
      </w:r>
      <w:r w:rsidR="008E5917">
        <w:t>.2</w:t>
      </w:r>
      <w:r w:rsidR="008E5917">
        <w:rPr>
          <w:rFonts w:hint="eastAsia"/>
        </w:rPr>
        <w:t>条，仅支持质量问题退款。货损问题，一般来说质量问题导致的退货</w:t>
      </w:r>
      <w:proofErr w:type="gramStart"/>
      <w:r w:rsidR="008E5917">
        <w:rPr>
          <w:rFonts w:hint="eastAsia"/>
        </w:rPr>
        <w:t>货损由门店</w:t>
      </w:r>
      <w:proofErr w:type="gramEnd"/>
      <w:r w:rsidR="008E5917">
        <w:rPr>
          <w:rFonts w:hint="eastAsia"/>
        </w:rPr>
        <w:t>承担较为合适，</w:t>
      </w:r>
      <w:proofErr w:type="gramStart"/>
      <w:r w:rsidR="008E5917">
        <w:rPr>
          <w:rFonts w:hint="eastAsia"/>
        </w:rPr>
        <w:t>请业务</w:t>
      </w:r>
      <w:proofErr w:type="gramEnd"/>
      <w:r w:rsidR="008E5917">
        <w:rPr>
          <w:rFonts w:hint="eastAsia"/>
        </w:rPr>
        <w:t>确认</w:t>
      </w:r>
    </w:p>
  </w:comment>
  <w:comment w:id="30" w:author="legal-CY" w:date="2022-04-02T11:56:00Z" w:initials="l">
    <w:p w14:paraId="46B72FC5" w14:textId="77777777" w:rsidR="002A3CAD" w:rsidRDefault="00924617">
      <w:pPr>
        <w:pStyle w:val="a3"/>
        <w:rPr>
          <w:b/>
        </w:rPr>
      </w:pPr>
      <w:r>
        <w:rPr>
          <w:rFonts w:hint="eastAsia"/>
          <w:b/>
          <w:highlight w:val="yellow"/>
        </w:rPr>
        <w:t>退款是否要联系现场的人员，还是系统发起，上传图片？需要业务明确后告知法</w:t>
      </w:r>
      <w:proofErr w:type="gramStart"/>
      <w:r>
        <w:rPr>
          <w:rFonts w:hint="eastAsia"/>
          <w:b/>
          <w:highlight w:val="yellow"/>
        </w:rPr>
        <w:t>务</w:t>
      </w:r>
      <w:proofErr w:type="gramEnd"/>
    </w:p>
  </w:comment>
  <w:comment w:id="31" w:author="Administrator" w:date="2022-04-28T15:00:00Z" w:initials="A">
    <w:p w14:paraId="78D8A6AD" w14:textId="3BBC0FA6" w:rsidR="008C4A7D" w:rsidRDefault="008C4A7D">
      <w:pPr>
        <w:pStyle w:val="a3"/>
      </w:pPr>
      <w:r>
        <w:rPr>
          <w:rStyle w:val="a8"/>
        </w:rPr>
        <w:annotationRef/>
      </w:r>
      <w:proofErr w:type="gramStart"/>
      <w:r>
        <w:rPr>
          <w:rFonts w:hint="eastAsia"/>
        </w:rPr>
        <w:t>请业务</w:t>
      </w:r>
      <w:proofErr w:type="gramEnd"/>
      <w:r w:rsidR="00EB24D5">
        <w:rPr>
          <w:rFonts w:hint="eastAsia"/>
        </w:rPr>
        <w:t>补充明确</w:t>
      </w:r>
    </w:p>
  </w:comment>
  <w:comment w:id="35" w:author="Administrator" w:date="2022-04-28T15:13:00Z" w:initials="A">
    <w:p w14:paraId="339DD264" w14:textId="2CEFE41B" w:rsidR="00EB2383" w:rsidRDefault="00EB2383">
      <w:pPr>
        <w:pStyle w:val="a3"/>
      </w:pPr>
      <w:r>
        <w:rPr>
          <w:rStyle w:val="a8"/>
        </w:rPr>
        <w:annotationRef/>
      </w:r>
      <w:r>
        <w:rPr>
          <w:rFonts w:hint="eastAsia"/>
        </w:rPr>
        <w:t>此种情况可能会造成顾客投诉，请业务</w:t>
      </w:r>
      <w:proofErr w:type="gramStart"/>
      <w:r>
        <w:rPr>
          <w:rFonts w:hint="eastAsia"/>
        </w:rPr>
        <w:t>考量</w:t>
      </w:r>
      <w:proofErr w:type="gramEnd"/>
    </w:p>
  </w:comment>
  <w:comment w:id="41" w:author="Administrator" w:date="2022-04-28T15:18:00Z" w:initials="A">
    <w:p w14:paraId="05C7F078" w14:textId="33DFC765" w:rsidR="00EB2383" w:rsidRDefault="00EB2383">
      <w:pPr>
        <w:pStyle w:val="a3"/>
      </w:pPr>
      <w:r>
        <w:rPr>
          <w:rStyle w:val="a8"/>
        </w:rPr>
        <w:annotationRef/>
      </w:r>
      <w:proofErr w:type="gramStart"/>
      <w:r>
        <w:rPr>
          <w:rFonts w:hint="eastAsia"/>
        </w:rPr>
        <w:t>请业务</w:t>
      </w:r>
      <w:proofErr w:type="gramEnd"/>
      <w:r>
        <w:rPr>
          <w:rFonts w:hint="eastAsia"/>
        </w:rPr>
        <w:t>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151E9" w15:done="1"/>
  <w15:commentEx w15:paraId="1612C2CC" w15:paraIdParent="1C4151E9" w15:done="1"/>
  <w15:commentEx w15:paraId="53D0FADC" w15:paraIdParent="1C4151E9" w15:done="1"/>
  <w15:commentEx w15:paraId="4C4E069D" w15:done="0"/>
  <w15:commentEx w15:paraId="0C810A1D" w15:done="0"/>
  <w15:commentEx w15:paraId="26AA588D" w15:done="0"/>
  <w15:commentEx w15:paraId="4BAB61C0" w15:done="0"/>
  <w15:commentEx w15:paraId="541B0FDA" w15:paraIdParent="4BAB61C0" w15:done="0"/>
  <w15:commentEx w15:paraId="313B5A17" w15:done="0"/>
  <w15:commentEx w15:paraId="23BF05A8" w15:paraIdParent="313B5A17" w15:done="0"/>
  <w15:commentEx w15:paraId="46B72FC5" w15:done="0"/>
  <w15:commentEx w15:paraId="78D8A6AD" w15:paraIdParent="46B72FC5" w15:done="0"/>
  <w15:commentEx w15:paraId="339DD264" w15:done="0"/>
  <w15:commentEx w15:paraId="05C7F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26C7" w16cex:dateUtc="2022-04-28T06:44:00Z"/>
  <w16cex:commentExtensible w16cex:durableId="2615293E" w16cex:dateUtc="2022-04-28T06:54:00Z"/>
  <w16cex:commentExtensible w16cex:durableId="26152B5D" w16cex:dateUtc="2022-04-28T07:03:00Z"/>
  <w16cex:commentExtensible w16cex:durableId="26152A93" w16cex:dateUtc="2022-04-28T07:00:00Z"/>
  <w16cex:commentExtensible w16cex:durableId="26152DB5" w16cex:dateUtc="2022-04-28T07:13:00Z"/>
  <w16cex:commentExtensible w16cex:durableId="26152ED0" w16cex:dateUtc="2022-04-28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4151E9" w16cid:durableId="261523BB"/>
  <w16cid:commentId w16cid:paraId="3963706A" w16cid:durableId="261526C7"/>
  <w16cid:commentId w16cid:paraId="4C4E069D" w16cid:durableId="261523BC"/>
  <w16cid:commentId w16cid:paraId="0C810A1D" w16cid:durableId="261523BD"/>
  <w16cid:commentId w16cid:paraId="26AA588D" w16cid:durableId="261523BE"/>
  <w16cid:commentId w16cid:paraId="4BAB61C0" w16cid:durableId="261523BF"/>
  <w16cid:commentId w16cid:paraId="541B0FDA" w16cid:durableId="2615293E"/>
  <w16cid:commentId w16cid:paraId="313B5A17" w16cid:durableId="261523C0"/>
  <w16cid:commentId w16cid:paraId="23BF05A8" w16cid:durableId="26152B5D"/>
  <w16cid:commentId w16cid:paraId="46B72FC5" w16cid:durableId="261523C1"/>
  <w16cid:commentId w16cid:paraId="78D8A6AD" w16cid:durableId="26152A93"/>
  <w16cid:commentId w16cid:paraId="339DD264" w16cid:durableId="26152DB5"/>
  <w16cid:commentId w16cid:paraId="05C7F078" w16cid:durableId="26152E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16A64" w14:textId="77777777" w:rsidR="000E136F" w:rsidRDefault="000E136F">
      <w:r>
        <w:separator/>
      </w:r>
    </w:p>
  </w:endnote>
  <w:endnote w:type="continuationSeparator" w:id="0">
    <w:p w14:paraId="32B99588" w14:textId="77777777" w:rsidR="000E136F" w:rsidRDefault="000E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486052"/>
      <w:docPartObj>
        <w:docPartGallery w:val="AutoText"/>
      </w:docPartObj>
    </w:sdtPr>
    <w:sdtEndPr>
      <w:rPr>
        <w:rFonts w:ascii="Times New Roman" w:hAnsi="Times New Roman" w:cs="Times New Roman"/>
      </w:rPr>
    </w:sdtEndPr>
    <w:sdtContent>
      <w:p w14:paraId="5AA3B6DD" w14:textId="77777777" w:rsidR="002A3CAD" w:rsidRDefault="00924617">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973424" w:rsidRPr="00973424">
          <w:rPr>
            <w:rFonts w:ascii="Times New Roman" w:hAnsi="Times New Roman" w:cs="Times New Roman"/>
            <w:noProof/>
            <w:lang w:val="zh-CN"/>
          </w:rPr>
          <w:t>4</w:t>
        </w:r>
        <w:r>
          <w:rPr>
            <w:rFonts w:ascii="Times New Roman" w:hAnsi="Times New Roman" w:cs="Times New Roman"/>
          </w:rPr>
          <w:fldChar w:fldCharType="end"/>
        </w:r>
      </w:p>
    </w:sdtContent>
  </w:sdt>
  <w:p w14:paraId="55AB1CA4" w14:textId="77777777" w:rsidR="002A3CAD" w:rsidRDefault="002A3C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6578F" w14:textId="77777777" w:rsidR="000E136F" w:rsidRDefault="000E136F">
      <w:r>
        <w:separator/>
      </w:r>
    </w:p>
  </w:footnote>
  <w:footnote w:type="continuationSeparator" w:id="0">
    <w:p w14:paraId="69C664D7" w14:textId="77777777" w:rsidR="000E136F" w:rsidRDefault="000E13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9BE"/>
    <w:multiLevelType w:val="multilevel"/>
    <w:tmpl w:val="050B19BE"/>
    <w:lvl w:ilvl="0">
      <w:start w:val="1"/>
      <w:numFmt w:val="decimal"/>
      <w:lvlText w:val="4.%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C1003A"/>
    <w:multiLevelType w:val="multilevel"/>
    <w:tmpl w:val="13C1003A"/>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5433746"/>
    <w:multiLevelType w:val="multilevel"/>
    <w:tmpl w:val="25433746"/>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62D381C"/>
    <w:multiLevelType w:val="multilevel"/>
    <w:tmpl w:val="262D381C"/>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6B23EE4"/>
    <w:multiLevelType w:val="multilevel"/>
    <w:tmpl w:val="26B23EE4"/>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4F5568B"/>
    <w:multiLevelType w:val="multilevel"/>
    <w:tmpl w:val="34F5568B"/>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9DE3009"/>
    <w:multiLevelType w:val="multilevel"/>
    <w:tmpl w:val="39DE3009"/>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64F0A94"/>
    <w:multiLevelType w:val="multilevel"/>
    <w:tmpl w:val="464F0A94"/>
    <w:lvl w:ilvl="0">
      <w:start w:val="1"/>
      <w:numFmt w:val="decimal"/>
      <w:lvlText w:val="8.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A75475E"/>
    <w:multiLevelType w:val="multilevel"/>
    <w:tmpl w:val="6A75475E"/>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A377404"/>
    <w:multiLevelType w:val="multilevel"/>
    <w:tmpl w:val="7A377404"/>
    <w:lvl w:ilvl="0">
      <w:start w:val="1"/>
      <w:numFmt w:val="decimal"/>
      <w:lvlText w:val="9.%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CB16826"/>
    <w:multiLevelType w:val="multilevel"/>
    <w:tmpl w:val="7CB16826"/>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num>
  <w:num w:numId="4">
    <w:abstractNumId w:val="10"/>
  </w:num>
  <w:num w:numId="5">
    <w:abstractNumId w:val="0"/>
  </w:num>
  <w:num w:numId="6">
    <w:abstractNumId w:val="1"/>
  </w:num>
  <w:num w:numId="7">
    <w:abstractNumId w:val="5"/>
  </w:num>
  <w:num w:numId="8">
    <w:abstractNumId w:val="6"/>
  </w:num>
  <w:num w:numId="9">
    <w:abstractNumId w:val="8"/>
  </w:num>
  <w:num w:numId="10">
    <w:abstractNumId w:val="7"/>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rson w15:author="贾季帮(武汉-技术部)">
    <w15:presenceInfo w15:providerId="AD" w15:userId="S-1-5-21-3471296202-3061139122-3693876551-66424"/>
  </w15:person>
  <w15:person w15:author="legal-CY">
    <w15:presenceInfo w15:providerId="None" w15:userId="lega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trackRevisions/>
  <w:doNotTrackFormatting/>
  <w:defaultTabStop w:val="2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zODYxZTJmZDMzOWY2M2Q1YmYyNTY1YzcwMDM0ZDgifQ=="/>
  </w:docVars>
  <w:rsids>
    <w:rsidRoot w:val="008F6C86"/>
    <w:rsid w:val="00050271"/>
    <w:rsid w:val="000968FF"/>
    <w:rsid w:val="000E136F"/>
    <w:rsid w:val="00104558"/>
    <w:rsid w:val="00110AD7"/>
    <w:rsid w:val="00126CFE"/>
    <w:rsid w:val="001274C7"/>
    <w:rsid w:val="00163E97"/>
    <w:rsid w:val="00173EF4"/>
    <w:rsid w:val="001A24F6"/>
    <w:rsid w:val="002A3CAD"/>
    <w:rsid w:val="002A446C"/>
    <w:rsid w:val="002E3A0E"/>
    <w:rsid w:val="002E5443"/>
    <w:rsid w:val="00331FE9"/>
    <w:rsid w:val="003D5F26"/>
    <w:rsid w:val="003E5FD8"/>
    <w:rsid w:val="00411256"/>
    <w:rsid w:val="00436DD1"/>
    <w:rsid w:val="004C136E"/>
    <w:rsid w:val="004C65F5"/>
    <w:rsid w:val="004E2ED9"/>
    <w:rsid w:val="004E4463"/>
    <w:rsid w:val="00504A55"/>
    <w:rsid w:val="00545DE5"/>
    <w:rsid w:val="005807BE"/>
    <w:rsid w:val="00583CD7"/>
    <w:rsid w:val="00585EAC"/>
    <w:rsid w:val="005A57B3"/>
    <w:rsid w:val="005B066A"/>
    <w:rsid w:val="005B102D"/>
    <w:rsid w:val="005E5A2E"/>
    <w:rsid w:val="005F5FFD"/>
    <w:rsid w:val="00656C78"/>
    <w:rsid w:val="00657DC4"/>
    <w:rsid w:val="00692FE0"/>
    <w:rsid w:val="006A4852"/>
    <w:rsid w:val="006A49A2"/>
    <w:rsid w:val="006D1157"/>
    <w:rsid w:val="006E128F"/>
    <w:rsid w:val="007304ED"/>
    <w:rsid w:val="00736124"/>
    <w:rsid w:val="0076044C"/>
    <w:rsid w:val="00762BF6"/>
    <w:rsid w:val="0078457B"/>
    <w:rsid w:val="00801280"/>
    <w:rsid w:val="0085167E"/>
    <w:rsid w:val="008577A0"/>
    <w:rsid w:val="00863C7F"/>
    <w:rsid w:val="00885184"/>
    <w:rsid w:val="008C4A7D"/>
    <w:rsid w:val="008E12D3"/>
    <w:rsid w:val="008E36B5"/>
    <w:rsid w:val="008E4C02"/>
    <w:rsid w:val="008E5917"/>
    <w:rsid w:val="008F6C86"/>
    <w:rsid w:val="00921BB1"/>
    <w:rsid w:val="00924617"/>
    <w:rsid w:val="00926DD0"/>
    <w:rsid w:val="0095054B"/>
    <w:rsid w:val="00971E8A"/>
    <w:rsid w:val="00973424"/>
    <w:rsid w:val="00981F94"/>
    <w:rsid w:val="009D3EF2"/>
    <w:rsid w:val="009D682B"/>
    <w:rsid w:val="00A0281C"/>
    <w:rsid w:val="00A14CE4"/>
    <w:rsid w:val="00A15CD2"/>
    <w:rsid w:val="00AB7C9D"/>
    <w:rsid w:val="00AC4672"/>
    <w:rsid w:val="00B93D53"/>
    <w:rsid w:val="00BB72BB"/>
    <w:rsid w:val="00BE123B"/>
    <w:rsid w:val="00BE1304"/>
    <w:rsid w:val="00BE1598"/>
    <w:rsid w:val="00BE6D43"/>
    <w:rsid w:val="00BF4928"/>
    <w:rsid w:val="00C01021"/>
    <w:rsid w:val="00C019DB"/>
    <w:rsid w:val="00C202DD"/>
    <w:rsid w:val="00C44DFA"/>
    <w:rsid w:val="00C8331D"/>
    <w:rsid w:val="00CA7CDE"/>
    <w:rsid w:val="00CD45E0"/>
    <w:rsid w:val="00CD63AA"/>
    <w:rsid w:val="00CF14D8"/>
    <w:rsid w:val="00CF30AC"/>
    <w:rsid w:val="00D55C67"/>
    <w:rsid w:val="00DA3B3C"/>
    <w:rsid w:val="00DA672D"/>
    <w:rsid w:val="00DE2B8C"/>
    <w:rsid w:val="00DE6020"/>
    <w:rsid w:val="00E36E5F"/>
    <w:rsid w:val="00E47FD6"/>
    <w:rsid w:val="00E56B10"/>
    <w:rsid w:val="00E75EEC"/>
    <w:rsid w:val="00E76E2B"/>
    <w:rsid w:val="00E8247E"/>
    <w:rsid w:val="00E84627"/>
    <w:rsid w:val="00E96BBB"/>
    <w:rsid w:val="00EA0981"/>
    <w:rsid w:val="00EB1745"/>
    <w:rsid w:val="00EB2383"/>
    <w:rsid w:val="00EB24D5"/>
    <w:rsid w:val="00ED0D38"/>
    <w:rsid w:val="00ED319F"/>
    <w:rsid w:val="00EF5F1C"/>
    <w:rsid w:val="00F21F3C"/>
    <w:rsid w:val="00F401C1"/>
    <w:rsid w:val="00F64A22"/>
    <w:rsid w:val="00F77C71"/>
    <w:rsid w:val="00FD0522"/>
    <w:rsid w:val="00FD30FA"/>
    <w:rsid w:val="00FD346F"/>
    <w:rsid w:val="00FE3B89"/>
    <w:rsid w:val="04266F82"/>
    <w:rsid w:val="0AA32F79"/>
    <w:rsid w:val="0F3752EA"/>
    <w:rsid w:val="4D91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EBDF"/>
  <w15:docId w15:val="{DEC442D8-A13B-4C71-A5F8-6D3C6A28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annotation reference"/>
    <w:basedOn w:val="a0"/>
    <w:uiPriority w:val="99"/>
    <w:semiHidden/>
    <w:unhideWhenUsed/>
    <w:rPr>
      <w:sz w:val="21"/>
      <w:szCs w:val="21"/>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style>
  <w:style w:type="character" w:customStyle="1" w:styleId="Char3">
    <w:name w:val="批注主题 Char"/>
    <w:basedOn w:val="Char"/>
    <w:link w:val="a7"/>
    <w:uiPriority w:val="99"/>
    <w:semiHidden/>
    <w:qFormat/>
    <w:rPr>
      <w:b/>
      <w:bCs/>
    </w:rPr>
  </w:style>
  <w:style w:type="paragraph" w:styleId="a9">
    <w:name w:val="List Paragraph"/>
    <w:basedOn w:val="a"/>
    <w:uiPriority w:val="34"/>
    <w:qFormat/>
    <w:pPr>
      <w:ind w:firstLineChars="200" w:firstLine="420"/>
    </w:pPr>
  </w:style>
  <w:style w:type="paragraph" w:customStyle="1" w:styleId="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1626</TotalTime>
  <Pages>4</Pages>
  <Words>635</Words>
  <Characters>3626</Characters>
  <Application>Microsoft Office Word</Application>
  <DocSecurity>0</DocSecurity>
  <Lines>30</Lines>
  <Paragraphs>8</Paragraphs>
  <ScaleCrop>false</ScaleCrop>
  <Company>Microsoft</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邹芊-业务支持组</dc:creator>
  <cp:lastModifiedBy>贾季帮(武汉-技术部)</cp:lastModifiedBy>
  <cp:revision>253</cp:revision>
  <dcterms:created xsi:type="dcterms:W3CDTF">2019-09-19T05:55:00Z</dcterms:created>
  <dcterms:modified xsi:type="dcterms:W3CDTF">2022-05-09T07:03:00Z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BBAAD9C20014179B94A0072836F0B43042B9B20B1D542BD0A9D98A3EB1992B8C5B46B93811C86B0E22C92F08C846A7EB4909212AF1D07B711BBFC2F9737E2ADE24DACCADD727A6D7849F2C3760AF4AFEDC23E2337D9033C6581701952C4E9CD8DB062493DE3</vt:lpwstr>
  </property>
  <property fmtid="{D5CDD505-2E9C-101B-9397-08002B2CF9AE}" pid="3" name="KSOProductBuildVer">
    <vt:lpwstr>2052-11.1.0.11636</vt:lpwstr>
  </property>
  <property fmtid="{D5CDD505-2E9C-101B-9397-08002B2CF9AE}" pid="4" name="ICV">
    <vt:lpwstr>60E9A9E8715C4E43B57BBF1E10FF31FA</vt:lpwstr>
  </property>
</Properties>
</file>